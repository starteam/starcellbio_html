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bookmarkStart w:id="1" w:name="_Toc226537490" w:displacedByCustomXml="next"/>
    <w:sdt>
      <w:sdtPr>
        <w:rPr>
          <w:rFonts w:asciiTheme="majorHAnsi" w:hAnsiTheme="majorHAnsi"/>
          <w:caps/>
          <w:color w:val="548DD4"/>
          <w:sz w:val="24"/>
          <w:szCs w:val="24"/>
        </w:rPr>
        <w:id w:val="701370436"/>
        <w:docPartObj>
          <w:docPartGallery w:val="Table of Contents"/>
          <w:docPartUnique/>
        </w:docPartObj>
      </w:sdtPr>
      <w:sdtEndPr>
        <w:rPr>
          <w:rFonts w:ascii="Source Sans Pro" w:eastAsia="Times" w:hAnsi="Source Sans Pro" w:cs="Times New Roman"/>
          <w:b w:val="0"/>
          <w:bCs w:val="0"/>
          <w:caps w:val="0"/>
          <w:noProof/>
          <w:color w:val="3366FF"/>
          <w:sz w:val="28"/>
          <w:szCs w:val="22"/>
          <w:u w:val="single"/>
        </w:rPr>
      </w:sdtEndPr>
      <w:sdtContent>
        <w:p w14:paraId="50247D44" w14:textId="77777777" w:rsidR="002B5309" w:rsidRDefault="001122FD" w:rsidP="002B5309">
          <w:pPr>
            <w:pStyle w:val="SCBTOCHeading"/>
            <w:rPr>
              <w:noProof/>
            </w:rPr>
          </w:pPr>
          <w:r w:rsidRPr="001122FD">
            <w:t>Table of Contents</w:t>
          </w:r>
          <w:bookmarkEnd w:id="1"/>
          <w:r w:rsidR="002B5309">
            <w:rPr>
              <w:shd w:val="clear" w:color="auto" w:fill="FFFFFF"/>
            </w:rPr>
            <w:fldChar w:fldCharType="begin"/>
          </w:r>
          <w:r w:rsidR="002B5309">
            <w:rPr>
              <w:shd w:val="clear" w:color="auto" w:fill="FFFFFF"/>
            </w:rPr>
            <w:instrText xml:space="preserve"> TOC \n \t "SCB - Heading 1,2,SCB - Heading 1 All caps,1" </w:instrText>
          </w:r>
          <w:r w:rsidR="002B5309">
            <w:rPr>
              <w:shd w:val="clear" w:color="auto" w:fill="FFFFFF"/>
            </w:rPr>
            <w:fldChar w:fldCharType="separate"/>
          </w:r>
        </w:p>
        <w:p w14:paraId="22E66D7A" w14:textId="77777777" w:rsidR="002B5309" w:rsidRDefault="002B5309" w:rsidP="002B5309">
          <w:pPr>
            <w:pStyle w:val="SCBTOC1"/>
            <w:rPr>
              <w:rFonts w:asciiTheme="minorHAnsi" w:eastAsiaTheme="minorEastAsia" w:hAnsiTheme="minorHAnsi" w:cstheme="minorBidi"/>
              <w:b/>
              <w:noProof/>
              <w:color w:val="auto"/>
              <w:lang w:eastAsia="ja-JP"/>
            </w:rPr>
          </w:pPr>
          <w:r>
            <w:rPr>
              <w:noProof/>
            </w:rPr>
            <w:t>General Information</w:t>
          </w:r>
        </w:p>
        <w:p w14:paraId="7D0297A4" w14:textId="77777777" w:rsidR="002B5309" w:rsidRDefault="002B5309" w:rsidP="002B5309">
          <w:pPr>
            <w:pStyle w:val="SCBTOC2"/>
            <w:rPr>
              <w:rFonts w:eastAsiaTheme="minorEastAsia" w:cstheme="minorBidi"/>
              <w:noProof/>
              <w:sz w:val="24"/>
              <w:szCs w:val="24"/>
              <w:lang w:eastAsia="ja-JP"/>
            </w:rPr>
          </w:pPr>
          <w:r>
            <w:rPr>
              <w:noProof/>
            </w:rPr>
            <w:t>Getting Started</w:t>
          </w:r>
        </w:p>
        <w:p w14:paraId="678062DD" w14:textId="77777777" w:rsidR="002B5309" w:rsidRDefault="002B5309" w:rsidP="002B5309">
          <w:pPr>
            <w:pStyle w:val="SCBTOC2"/>
            <w:rPr>
              <w:rFonts w:eastAsiaTheme="minorEastAsia" w:cstheme="minorBidi"/>
              <w:noProof/>
              <w:sz w:val="24"/>
              <w:szCs w:val="24"/>
              <w:lang w:eastAsia="ja-JP"/>
            </w:rPr>
          </w:pPr>
          <w:r>
            <w:rPr>
              <w:noProof/>
            </w:rPr>
            <w:t>Creating an Account</w:t>
          </w:r>
        </w:p>
        <w:p w14:paraId="435DB4E4" w14:textId="77777777" w:rsidR="002B5309" w:rsidRDefault="002B5309" w:rsidP="002B5309">
          <w:pPr>
            <w:pStyle w:val="SCBTOC2"/>
            <w:rPr>
              <w:rFonts w:eastAsiaTheme="minorEastAsia" w:cstheme="minorBidi"/>
              <w:noProof/>
              <w:sz w:val="24"/>
              <w:szCs w:val="24"/>
              <w:lang w:eastAsia="ja-JP"/>
            </w:rPr>
          </w:pPr>
          <w:r>
            <w:rPr>
              <w:noProof/>
            </w:rPr>
            <w:t>Instructor Resources</w:t>
          </w:r>
        </w:p>
        <w:p w14:paraId="7CF16B49" w14:textId="77777777" w:rsidR="002B5309" w:rsidRDefault="002B5309" w:rsidP="002B5309">
          <w:pPr>
            <w:pStyle w:val="SCBTOC2"/>
            <w:rPr>
              <w:rFonts w:eastAsiaTheme="minorEastAsia" w:cstheme="minorBidi"/>
              <w:noProof/>
              <w:sz w:val="24"/>
              <w:szCs w:val="24"/>
              <w:lang w:eastAsia="ja-JP"/>
            </w:rPr>
          </w:pPr>
          <w:r>
            <w:rPr>
              <w:noProof/>
            </w:rPr>
            <w:t>StarCellBio Resources</w:t>
          </w:r>
        </w:p>
        <w:p w14:paraId="54ADD544" w14:textId="77777777" w:rsidR="002B5309" w:rsidRDefault="002B5309" w:rsidP="002B5309">
          <w:pPr>
            <w:pStyle w:val="SCBTOC1"/>
            <w:rPr>
              <w:rFonts w:asciiTheme="minorHAnsi" w:eastAsiaTheme="minorEastAsia" w:hAnsiTheme="minorHAnsi" w:cstheme="minorBidi"/>
              <w:b/>
              <w:noProof/>
              <w:color w:val="auto"/>
              <w:lang w:eastAsia="ja-JP"/>
            </w:rPr>
          </w:pPr>
          <w:r>
            <w:rPr>
              <w:noProof/>
            </w:rPr>
            <w:t>Assignments</w:t>
          </w:r>
        </w:p>
        <w:p w14:paraId="2BDB7463" w14:textId="77777777" w:rsidR="002B5309" w:rsidRDefault="002B5309" w:rsidP="002B5309">
          <w:pPr>
            <w:pStyle w:val="SCBTOC1"/>
            <w:rPr>
              <w:rFonts w:asciiTheme="minorHAnsi" w:eastAsiaTheme="minorEastAsia" w:hAnsiTheme="minorHAnsi" w:cstheme="minorBidi"/>
              <w:b/>
              <w:noProof/>
              <w:color w:val="auto"/>
              <w:lang w:eastAsia="ja-JP"/>
            </w:rPr>
          </w:pPr>
          <w:r>
            <w:rPr>
              <w:noProof/>
            </w:rPr>
            <w:t>Experiments</w:t>
          </w:r>
        </w:p>
        <w:p w14:paraId="1D0CB5E9" w14:textId="77777777" w:rsidR="002B5309" w:rsidRDefault="002B5309" w:rsidP="002B5309">
          <w:pPr>
            <w:pStyle w:val="SCBTOC2"/>
            <w:rPr>
              <w:rFonts w:eastAsiaTheme="minorEastAsia" w:cstheme="minorBidi"/>
              <w:noProof/>
              <w:sz w:val="24"/>
              <w:szCs w:val="24"/>
              <w:lang w:eastAsia="ja-JP"/>
            </w:rPr>
          </w:pPr>
          <w:r>
            <w:rPr>
              <w:noProof/>
            </w:rPr>
            <w:t>Navigation Tool Bar</w:t>
          </w:r>
        </w:p>
        <w:p w14:paraId="0BAB6B1D" w14:textId="77777777" w:rsidR="002B5309" w:rsidRDefault="002B5309" w:rsidP="002B5309">
          <w:pPr>
            <w:pStyle w:val="SCBTOC1"/>
            <w:rPr>
              <w:rFonts w:asciiTheme="minorHAnsi" w:eastAsiaTheme="minorEastAsia" w:hAnsiTheme="minorHAnsi" w:cstheme="minorBidi"/>
              <w:b/>
              <w:noProof/>
              <w:color w:val="auto"/>
              <w:lang w:eastAsia="ja-JP"/>
            </w:rPr>
          </w:pPr>
          <w:r>
            <w:rPr>
              <w:noProof/>
            </w:rPr>
            <w:t>A. Design Page</w:t>
          </w:r>
        </w:p>
        <w:p w14:paraId="4A38E53E" w14:textId="77777777" w:rsidR="002B5309" w:rsidRDefault="002B5309" w:rsidP="002B5309">
          <w:pPr>
            <w:pStyle w:val="SCBTOC1"/>
            <w:rPr>
              <w:rFonts w:asciiTheme="minorHAnsi" w:eastAsiaTheme="minorEastAsia" w:hAnsiTheme="minorHAnsi" w:cstheme="minorBidi"/>
              <w:b/>
              <w:noProof/>
              <w:color w:val="auto"/>
              <w:lang w:eastAsia="ja-JP"/>
            </w:rPr>
          </w:pPr>
          <w:r>
            <w:rPr>
              <w:noProof/>
            </w:rPr>
            <w:t>B. Setup &amp; Run</w:t>
          </w:r>
        </w:p>
        <w:p w14:paraId="03BF4DB9" w14:textId="77777777" w:rsidR="002B5309" w:rsidRDefault="002B5309" w:rsidP="002B5309">
          <w:pPr>
            <w:pStyle w:val="SCBTOC1"/>
            <w:rPr>
              <w:rFonts w:asciiTheme="minorHAnsi" w:eastAsiaTheme="minorEastAsia" w:hAnsiTheme="minorHAnsi" w:cstheme="minorBidi"/>
              <w:b/>
              <w:noProof/>
              <w:color w:val="auto"/>
              <w:lang w:eastAsia="ja-JP"/>
            </w:rPr>
          </w:pPr>
          <w:r>
            <w:rPr>
              <w:noProof/>
            </w:rPr>
            <w:t>C. Select Technique Page</w:t>
          </w:r>
        </w:p>
        <w:p w14:paraId="5D156FA6" w14:textId="77777777" w:rsidR="002B5309" w:rsidRDefault="002B5309" w:rsidP="002B5309">
          <w:pPr>
            <w:pStyle w:val="SCBTOC1"/>
            <w:rPr>
              <w:rFonts w:asciiTheme="minorHAnsi" w:eastAsiaTheme="minorEastAsia" w:hAnsiTheme="minorHAnsi" w:cstheme="minorBidi"/>
              <w:b/>
              <w:noProof/>
              <w:color w:val="auto"/>
              <w:lang w:eastAsia="ja-JP"/>
            </w:rPr>
          </w:pPr>
          <w:r>
            <w:rPr>
              <w:noProof/>
            </w:rPr>
            <w:t>Western Blot Experimental Technique Pages</w:t>
          </w:r>
        </w:p>
        <w:p w14:paraId="1A690B0C" w14:textId="77777777" w:rsidR="002B5309" w:rsidRDefault="002B5309" w:rsidP="002B5309">
          <w:pPr>
            <w:pStyle w:val="SCBTOC2"/>
            <w:rPr>
              <w:rFonts w:eastAsiaTheme="minorEastAsia" w:cstheme="minorBidi"/>
              <w:noProof/>
              <w:sz w:val="24"/>
              <w:szCs w:val="24"/>
              <w:lang w:eastAsia="ja-JP"/>
            </w:rPr>
          </w:pPr>
          <w:r>
            <w:rPr>
              <w:noProof/>
            </w:rPr>
            <w:t>General Information</w:t>
          </w:r>
        </w:p>
        <w:p w14:paraId="4AD999BC" w14:textId="77777777" w:rsidR="002B5309" w:rsidRDefault="002B5309" w:rsidP="002B5309">
          <w:pPr>
            <w:pStyle w:val="SCBTOC2"/>
            <w:rPr>
              <w:rFonts w:eastAsiaTheme="minorEastAsia" w:cstheme="minorBidi"/>
              <w:noProof/>
              <w:sz w:val="24"/>
              <w:szCs w:val="24"/>
              <w:lang w:eastAsia="ja-JP"/>
            </w:rPr>
          </w:pPr>
          <w:r>
            <w:rPr>
              <w:noProof/>
            </w:rPr>
            <w:t>Western Blot Experimental Steps</w:t>
          </w:r>
        </w:p>
        <w:p w14:paraId="18EB9AFD" w14:textId="77777777" w:rsidR="002B5309" w:rsidRDefault="002B5309" w:rsidP="002B5309">
          <w:pPr>
            <w:pStyle w:val="SCBTOC2"/>
            <w:rPr>
              <w:rFonts w:eastAsiaTheme="minorEastAsia" w:cstheme="minorBidi"/>
              <w:noProof/>
              <w:sz w:val="24"/>
              <w:szCs w:val="24"/>
              <w:lang w:eastAsia="ja-JP"/>
            </w:rPr>
          </w:pPr>
          <w:r>
            <w:rPr>
              <w:noProof/>
            </w:rPr>
            <w:t>1. Sample Preparation</w:t>
          </w:r>
        </w:p>
        <w:p w14:paraId="21A59FA6" w14:textId="77777777" w:rsidR="002B5309" w:rsidRDefault="002B5309" w:rsidP="002B5309">
          <w:pPr>
            <w:pStyle w:val="SCBTOC2"/>
            <w:rPr>
              <w:rFonts w:eastAsiaTheme="minorEastAsia" w:cstheme="minorBidi"/>
              <w:noProof/>
              <w:sz w:val="24"/>
              <w:szCs w:val="24"/>
              <w:lang w:eastAsia="ja-JP"/>
            </w:rPr>
          </w:pPr>
          <w:r>
            <w:rPr>
              <w:noProof/>
            </w:rPr>
            <w:t>2. Prepare Gel</w:t>
          </w:r>
        </w:p>
        <w:p w14:paraId="69EA5E92" w14:textId="77777777" w:rsidR="002B5309" w:rsidRDefault="002B5309" w:rsidP="002B5309">
          <w:pPr>
            <w:pStyle w:val="SCBTOC2"/>
            <w:rPr>
              <w:rFonts w:eastAsiaTheme="minorEastAsia" w:cstheme="minorBidi"/>
              <w:noProof/>
              <w:sz w:val="24"/>
              <w:szCs w:val="24"/>
              <w:lang w:eastAsia="ja-JP"/>
            </w:rPr>
          </w:pPr>
          <w:r>
            <w:rPr>
              <w:noProof/>
            </w:rPr>
            <w:t>3. Load Gel</w:t>
          </w:r>
        </w:p>
        <w:p w14:paraId="5F3AFAE0" w14:textId="77777777" w:rsidR="002B5309" w:rsidRDefault="002B5309" w:rsidP="002B5309">
          <w:pPr>
            <w:pStyle w:val="SCBTOC2"/>
            <w:rPr>
              <w:rFonts w:eastAsiaTheme="minorEastAsia" w:cstheme="minorBidi"/>
              <w:noProof/>
              <w:sz w:val="24"/>
              <w:szCs w:val="24"/>
              <w:lang w:eastAsia="ja-JP"/>
            </w:rPr>
          </w:pPr>
          <w:r>
            <w:rPr>
              <w:noProof/>
            </w:rPr>
            <w:t>4. Run</w:t>
          </w:r>
        </w:p>
        <w:p w14:paraId="74B75C88" w14:textId="77777777" w:rsidR="002B5309" w:rsidRDefault="002B5309" w:rsidP="002B5309">
          <w:pPr>
            <w:pStyle w:val="SCBTOC2"/>
            <w:rPr>
              <w:rFonts w:eastAsiaTheme="minorEastAsia" w:cstheme="minorBidi"/>
              <w:noProof/>
              <w:sz w:val="24"/>
              <w:szCs w:val="24"/>
              <w:lang w:eastAsia="ja-JP"/>
            </w:rPr>
          </w:pPr>
          <w:r>
            <w:rPr>
              <w:noProof/>
            </w:rPr>
            <w:t>5. Transfer</w:t>
          </w:r>
        </w:p>
        <w:p w14:paraId="3965C298" w14:textId="77777777" w:rsidR="002B5309" w:rsidRDefault="002B5309" w:rsidP="002B5309">
          <w:pPr>
            <w:pStyle w:val="SCBTOC2"/>
            <w:rPr>
              <w:rFonts w:eastAsiaTheme="minorEastAsia" w:cstheme="minorBidi"/>
              <w:noProof/>
              <w:sz w:val="24"/>
              <w:szCs w:val="24"/>
              <w:lang w:eastAsia="ja-JP"/>
            </w:rPr>
          </w:pPr>
          <w:r>
            <w:rPr>
              <w:noProof/>
            </w:rPr>
            <w:t>6. Blot</w:t>
          </w:r>
        </w:p>
        <w:p w14:paraId="0FE71E5C" w14:textId="77777777" w:rsidR="002B5309" w:rsidRDefault="002B5309" w:rsidP="002B5309">
          <w:pPr>
            <w:pStyle w:val="SCBTOC2"/>
            <w:rPr>
              <w:rFonts w:eastAsiaTheme="minorEastAsia" w:cstheme="minorBidi"/>
              <w:noProof/>
              <w:sz w:val="24"/>
              <w:szCs w:val="24"/>
              <w:lang w:eastAsia="ja-JP"/>
            </w:rPr>
          </w:pPr>
          <w:r>
            <w:rPr>
              <w:noProof/>
            </w:rPr>
            <w:t>7. Develop</w:t>
          </w:r>
        </w:p>
        <w:p w14:paraId="30845A6F" w14:textId="77777777" w:rsidR="002B5309" w:rsidRDefault="002B5309" w:rsidP="002B5309">
          <w:pPr>
            <w:pStyle w:val="SCBTOC1"/>
            <w:rPr>
              <w:rFonts w:asciiTheme="minorHAnsi" w:eastAsiaTheme="minorEastAsia" w:hAnsiTheme="minorHAnsi" w:cstheme="minorBidi"/>
              <w:b/>
              <w:noProof/>
              <w:color w:val="auto"/>
              <w:lang w:eastAsia="ja-JP"/>
            </w:rPr>
          </w:pPr>
          <w:r>
            <w:rPr>
              <w:noProof/>
            </w:rPr>
            <w:t>Flow Cytometry Experimental Technique Pages</w:t>
          </w:r>
        </w:p>
        <w:p w14:paraId="608E11D7" w14:textId="77777777" w:rsidR="002B5309" w:rsidRDefault="002B5309" w:rsidP="002B5309">
          <w:pPr>
            <w:pStyle w:val="SCBTOC2"/>
            <w:rPr>
              <w:rFonts w:eastAsiaTheme="minorEastAsia" w:cstheme="minorBidi"/>
              <w:noProof/>
              <w:sz w:val="24"/>
              <w:szCs w:val="24"/>
              <w:lang w:eastAsia="ja-JP"/>
            </w:rPr>
          </w:pPr>
          <w:r>
            <w:rPr>
              <w:noProof/>
            </w:rPr>
            <w:t>General Information</w:t>
          </w:r>
        </w:p>
        <w:p w14:paraId="454F43D1" w14:textId="77777777" w:rsidR="002B5309" w:rsidRDefault="002B5309" w:rsidP="002B5309">
          <w:pPr>
            <w:pStyle w:val="SCBTOC2"/>
            <w:rPr>
              <w:rFonts w:eastAsiaTheme="minorEastAsia" w:cstheme="minorBidi"/>
              <w:noProof/>
              <w:sz w:val="24"/>
              <w:szCs w:val="24"/>
              <w:lang w:eastAsia="ja-JP"/>
            </w:rPr>
          </w:pPr>
          <w:r>
            <w:rPr>
              <w:noProof/>
            </w:rPr>
            <w:t>Flow Cytometry Experimental Steps</w:t>
          </w:r>
        </w:p>
        <w:p w14:paraId="0CE9732F" w14:textId="77777777" w:rsidR="002B5309" w:rsidRDefault="002B5309" w:rsidP="002B5309">
          <w:pPr>
            <w:pStyle w:val="SCBTOC2"/>
            <w:rPr>
              <w:rFonts w:eastAsiaTheme="minorEastAsia" w:cstheme="minorBidi"/>
              <w:noProof/>
              <w:sz w:val="24"/>
              <w:szCs w:val="24"/>
              <w:lang w:eastAsia="ja-JP"/>
            </w:rPr>
          </w:pPr>
          <w:r>
            <w:rPr>
              <w:noProof/>
            </w:rPr>
            <w:t>1. Sample Preparation</w:t>
          </w:r>
        </w:p>
        <w:p w14:paraId="72F485C6" w14:textId="77777777" w:rsidR="002B5309" w:rsidRDefault="002B5309" w:rsidP="002B5309">
          <w:pPr>
            <w:pStyle w:val="SCBTOC2"/>
            <w:rPr>
              <w:rFonts w:eastAsiaTheme="minorEastAsia" w:cstheme="minorBidi"/>
              <w:noProof/>
              <w:sz w:val="24"/>
              <w:szCs w:val="24"/>
              <w:lang w:eastAsia="ja-JP"/>
            </w:rPr>
          </w:pPr>
          <w:r>
            <w:rPr>
              <w:noProof/>
            </w:rPr>
            <w:t>2. Run</w:t>
          </w:r>
        </w:p>
        <w:p w14:paraId="29BCE382" w14:textId="77777777" w:rsidR="002B5309" w:rsidRDefault="002B5309" w:rsidP="002B5309">
          <w:pPr>
            <w:pStyle w:val="SCBTOC2"/>
            <w:rPr>
              <w:rFonts w:eastAsiaTheme="minorEastAsia" w:cstheme="minorBidi"/>
              <w:noProof/>
              <w:sz w:val="24"/>
              <w:szCs w:val="24"/>
              <w:lang w:eastAsia="ja-JP"/>
            </w:rPr>
          </w:pPr>
          <w:r>
            <w:rPr>
              <w:noProof/>
            </w:rPr>
            <w:t>3. Analyze</w:t>
          </w:r>
        </w:p>
        <w:p w14:paraId="4E70BF54" w14:textId="77777777" w:rsidR="002B5309" w:rsidRDefault="002B5309" w:rsidP="002B5309">
          <w:pPr>
            <w:pStyle w:val="SCBTOC1"/>
            <w:rPr>
              <w:rFonts w:asciiTheme="minorHAnsi" w:eastAsiaTheme="minorEastAsia" w:hAnsiTheme="minorHAnsi" w:cstheme="minorBidi"/>
              <w:b/>
              <w:noProof/>
              <w:color w:val="auto"/>
              <w:lang w:eastAsia="ja-JP"/>
            </w:rPr>
          </w:pPr>
          <w:r>
            <w:rPr>
              <w:noProof/>
            </w:rPr>
            <w:t>Microscopy Experimental Technique Pages</w:t>
          </w:r>
        </w:p>
        <w:p w14:paraId="5668CFD5" w14:textId="77777777" w:rsidR="002B5309" w:rsidRDefault="002B5309" w:rsidP="002B5309">
          <w:pPr>
            <w:pStyle w:val="SCBTOC2"/>
            <w:rPr>
              <w:rFonts w:eastAsiaTheme="minorEastAsia" w:cstheme="minorBidi"/>
              <w:noProof/>
              <w:sz w:val="24"/>
              <w:szCs w:val="24"/>
              <w:lang w:eastAsia="ja-JP"/>
            </w:rPr>
          </w:pPr>
          <w:r>
            <w:rPr>
              <w:noProof/>
            </w:rPr>
            <w:t>General Information</w:t>
          </w:r>
        </w:p>
        <w:p w14:paraId="0DFA01D0" w14:textId="77777777" w:rsidR="002B5309" w:rsidRDefault="002B5309" w:rsidP="002B5309">
          <w:pPr>
            <w:pStyle w:val="SCBTOC2"/>
            <w:rPr>
              <w:rFonts w:eastAsiaTheme="minorEastAsia" w:cstheme="minorBidi"/>
              <w:noProof/>
              <w:sz w:val="24"/>
              <w:szCs w:val="24"/>
              <w:lang w:eastAsia="ja-JP"/>
            </w:rPr>
          </w:pPr>
          <w:r>
            <w:rPr>
              <w:noProof/>
            </w:rPr>
            <w:t>Microscopy Experimental Steps</w:t>
          </w:r>
        </w:p>
        <w:p w14:paraId="4B243D76" w14:textId="77777777" w:rsidR="002B5309" w:rsidRDefault="002B5309" w:rsidP="002B5309">
          <w:pPr>
            <w:pStyle w:val="SCBTOC2"/>
            <w:rPr>
              <w:rFonts w:eastAsiaTheme="minorEastAsia" w:cstheme="minorBidi"/>
              <w:noProof/>
              <w:sz w:val="24"/>
              <w:szCs w:val="24"/>
              <w:lang w:eastAsia="ja-JP"/>
            </w:rPr>
          </w:pPr>
          <w:r>
            <w:rPr>
              <w:noProof/>
            </w:rPr>
            <w:t>1. Microscopy Preparation</w:t>
          </w:r>
        </w:p>
        <w:p w14:paraId="4856BAD9" w14:textId="77777777" w:rsidR="002B5309" w:rsidRDefault="002B5309" w:rsidP="002B5309">
          <w:pPr>
            <w:pStyle w:val="SCBTOC2"/>
            <w:rPr>
              <w:rFonts w:eastAsiaTheme="minorEastAsia" w:cstheme="minorBidi"/>
              <w:noProof/>
              <w:sz w:val="24"/>
              <w:szCs w:val="24"/>
              <w:lang w:eastAsia="ja-JP"/>
            </w:rPr>
          </w:pPr>
          <w:r>
            <w:rPr>
              <w:noProof/>
            </w:rPr>
            <w:t>2. Load</w:t>
          </w:r>
        </w:p>
        <w:p w14:paraId="424AEEA6" w14:textId="77777777" w:rsidR="002B5309" w:rsidRDefault="002B5309" w:rsidP="002B5309">
          <w:pPr>
            <w:pStyle w:val="SCBTOC2"/>
            <w:rPr>
              <w:rFonts w:eastAsiaTheme="minorEastAsia" w:cstheme="minorBidi"/>
              <w:noProof/>
              <w:sz w:val="24"/>
              <w:szCs w:val="24"/>
              <w:lang w:eastAsia="ja-JP"/>
            </w:rPr>
          </w:pPr>
          <w:r>
            <w:rPr>
              <w:noProof/>
            </w:rPr>
            <w:t>3. Analyze</w:t>
          </w:r>
        </w:p>
        <w:p w14:paraId="4FB22BA6" w14:textId="77777777" w:rsidR="002B5309" w:rsidRDefault="002B5309" w:rsidP="002B5309">
          <w:pPr>
            <w:pStyle w:val="SCBTOC1"/>
            <w:rPr>
              <w:rFonts w:asciiTheme="minorHAnsi" w:eastAsiaTheme="minorEastAsia" w:hAnsiTheme="minorHAnsi" w:cstheme="minorBidi"/>
              <w:b/>
              <w:noProof/>
              <w:color w:val="auto"/>
              <w:lang w:eastAsia="ja-JP"/>
            </w:rPr>
          </w:pPr>
          <w:r>
            <w:rPr>
              <w:noProof/>
            </w:rPr>
            <w:t>Lab Notebook</w:t>
          </w:r>
        </w:p>
        <w:p w14:paraId="3EA1AB45" w14:textId="613754F8" w:rsidR="001E3056" w:rsidRDefault="002B5309" w:rsidP="002B5309">
          <w:pPr>
            <w:pStyle w:val="SCBTOC1"/>
          </w:pPr>
          <w:r>
            <w:rPr>
              <w:shd w:val="clear" w:color="auto" w:fill="FFFFFF"/>
            </w:rPr>
            <w:lastRenderedPageBreak/>
            <w:fldChar w:fldCharType="end"/>
          </w:r>
        </w:p>
      </w:sdtContent>
    </w:sdt>
    <w:p w14:paraId="022F1A58" w14:textId="77777777" w:rsidR="001E3056" w:rsidRPr="00171433" w:rsidRDefault="001E3056" w:rsidP="001E3056">
      <w:pPr>
        <w:pStyle w:val="SCB-Heading1Allcaps"/>
        <w:shd w:val="clear" w:color="auto" w:fill="FFFFFF"/>
      </w:pPr>
      <w:r w:rsidRPr="00171433">
        <w:t>General Information</w:t>
      </w:r>
    </w:p>
    <w:p w14:paraId="58E606CC" w14:textId="77777777" w:rsidR="00C3096E" w:rsidRDefault="00C3096E" w:rsidP="00C3096E">
      <w:pPr>
        <w:pStyle w:val="SCB-Heading1"/>
        <w:shd w:val="clear" w:color="auto" w:fill="FFFFFF"/>
      </w:pPr>
      <w:bookmarkStart w:id="2" w:name="Saving"/>
      <w:r>
        <w:t>Getting Started</w:t>
      </w:r>
    </w:p>
    <w:p w14:paraId="77D7198F" w14:textId="11FC87F3" w:rsidR="00EF2682" w:rsidRDefault="00EF2682" w:rsidP="00EF2682">
      <w:pPr>
        <w:pStyle w:val="SCB-Normal"/>
      </w:pPr>
      <w:r>
        <w:t>There are a couple of ways to get started with StarCellBio:</w:t>
      </w:r>
    </w:p>
    <w:p w14:paraId="044977CF" w14:textId="1FF838A4" w:rsidR="00C3096E" w:rsidRDefault="00C3096E" w:rsidP="00162CDE">
      <w:pPr>
        <w:pStyle w:val="StarCellBioExercise-Normalnospacing"/>
      </w:pPr>
      <w:r>
        <w:t>1. Try an Experiment</w:t>
      </w:r>
      <w:r w:rsidR="00EF2682">
        <w:t xml:space="preserve"> using a guest account</w:t>
      </w:r>
    </w:p>
    <w:p w14:paraId="7395A3C8" w14:textId="3AD2A727" w:rsidR="00A90E58" w:rsidRDefault="00A90E58" w:rsidP="00A90E58">
      <w:pPr>
        <w:pStyle w:val="SCBExerciseListBulletLevel2"/>
      </w:pPr>
      <w:r>
        <w:t xml:space="preserve">To use StarCellBio as a guest, without creating either a student or instructor account, click </w:t>
      </w:r>
      <w:r w:rsidRPr="00E242A8">
        <w:rPr>
          <w:b/>
          <w:color w:val="316F94"/>
        </w:rPr>
        <w:t>Try an Experiment</w:t>
      </w:r>
      <w:r>
        <w:t xml:space="preserve"> on the right side of the StarCellBio homepage.</w:t>
      </w:r>
    </w:p>
    <w:p w14:paraId="340E3608" w14:textId="4F3913E9" w:rsidR="00A90E58" w:rsidRDefault="0072269C" w:rsidP="00A90E58">
      <w:pPr>
        <w:pStyle w:val="SCBExerciseListBulletLevel2"/>
      </w:pPr>
      <w:r>
        <w:t>Y</w:t>
      </w:r>
      <w:r w:rsidR="00700851">
        <w:t xml:space="preserve">ou will be taken to the </w:t>
      </w:r>
      <w:r w:rsidR="00700851" w:rsidRPr="00E242A8">
        <w:rPr>
          <w:b/>
          <w:color w:val="316F94"/>
        </w:rPr>
        <w:t>ASSIGNMENTS</w:t>
      </w:r>
      <w:r w:rsidR="00700851">
        <w:t xml:space="preserve"> page where you will have the opportunity to</w:t>
      </w:r>
      <w:r>
        <w:t xml:space="preserve"> see a </w:t>
      </w:r>
      <w:r w:rsidR="00700851">
        <w:t>few example exercises.</w:t>
      </w:r>
    </w:p>
    <w:p w14:paraId="0242DB65" w14:textId="0EB0619A" w:rsidR="00700851" w:rsidRDefault="00700851" w:rsidP="00A90E58">
      <w:pPr>
        <w:pStyle w:val="SCBExerciseListBulletLevel2"/>
      </w:pPr>
      <w:r>
        <w:t>Note: when using StarCellBio as a guest, your work will not be saved. To save your work, you will need to create an account (see Create a Student Account or Create Instructors Account for more information).</w:t>
      </w:r>
    </w:p>
    <w:p w14:paraId="3340961D" w14:textId="77777777" w:rsidR="00700851" w:rsidRDefault="00C3096E" w:rsidP="00162CDE">
      <w:pPr>
        <w:pStyle w:val="StarCellBioExercise-Normalnospacing"/>
      </w:pPr>
      <w:r>
        <w:t xml:space="preserve">2. </w:t>
      </w:r>
      <w:r w:rsidR="00700851">
        <w:t>Sign in</w:t>
      </w:r>
    </w:p>
    <w:p w14:paraId="52D75F74" w14:textId="0EB47377" w:rsidR="00700851" w:rsidRDefault="00700851" w:rsidP="002119F6">
      <w:pPr>
        <w:pStyle w:val="SCBExerciseListBulletLevel2"/>
      </w:pPr>
      <w:r>
        <w:t xml:space="preserve">To sign in </w:t>
      </w:r>
      <w:r w:rsidR="002119F6">
        <w:t xml:space="preserve">to your account, click </w:t>
      </w:r>
      <w:r w:rsidR="002119F6" w:rsidRPr="00E242A8">
        <w:rPr>
          <w:b/>
          <w:color w:val="316F94"/>
        </w:rPr>
        <w:t>SIGN IN</w:t>
      </w:r>
      <w:r w:rsidR="002119F6">
        <w:t xml:space="preserve"> in the upper right corner of the StarCellBio homepage.</w:t>
      </w:r>
    </w:p>
    <w:p w14:paraId="1E3D6676" w14:textId="0C048F4B" w:rsidR="00FE4913" w:rsidRDefault="00FE4913" w:rsidP="002119F6">
      <w:pPr>
        <w:pStyle w:val="SCBExerciseListBulletLevel2"/>
      </w:pPr>
      <w:r>
        <w:t>Enter your username and password</w:t>
      </w:r>
      <w:r w:rsidR="00372954">
        <w:t xml:space="preserve"> and click </w:t>
      </w:r>
      <w:r w:rsidR="00372954" w:rsidRPr="00E242A8">
        <w:rPr>
          <w:b/>
          <w:color w:val="137641"/>
        </w:rPr>
        <w:t>SIGN IN NOW</w:t>
      </w:r>
      <w:r w:rsidR="00372954">
        <w:t>.</w:t>
      </w:r>
    </w:p>
    <w:p w14:paraId="41259C72" w14:textId="56113C75" w:rsidR="00372954" w:rsidRDefault="00372954" w:rsidP="002119F6">
      <w:pPr>
        <w:pStyle w:val="SCBExerciseListBulletLevel2"/>
      </w:pPr>
      <w:r>
        <w:t>Note: When you log in to your accoun</w:t>
      </w:r>
      <w:bookmarkStart w:id="3" w:name="_GoBack"/>
      <w:bookmarkEnd w:id="3"/>
      <w:r>
        <w:t>t, your work will be saved.</w:t>
      </w:r>
    </w:p>
    <w:p w14:paraId="1671A0ED" w14:textId="78BF30E0" w:rsidR="009A75D1" w:rsidRDefault="009A75D1" w:rsidP="0013441A">
      <w:pPr>
        <w:pStyle w:val="SCB-Heading1"/>
      </w:pPr>
      <w:r>
        <w:t xml:space="preserve">Creating </w:t>
      </w:r>
      <w:r w:rsidR="00A70479">
        <w:t>an Account</w:t>
      </w:r>
    </w:p>
    <w:p w14:paraId="2037715A" w14:textId="59C2EA20" w:rsidR="009A75D1" w:rsidRDefault="009A75D1" w:rsidP="00EF2682">
      <w:pPr>
        <w:pStyle w:val="SCB-Normal"/>
      </w:pPr>
      <w:r>
        <w:t xml:space="preserve">In StarCellBio, you may create </w:t>
      </w:r>
      <w:r w:rsidR="00A70479">
        <w:t xml:space="preserve">either </w:t>
      </w:r>
      <w:r>
        <w:t xml:space="preserve">a student or instructor account. When you </w:t>
      </w:r>
      <w:r w:rsidR="0013441A">
        <w:t>log in to your account, your work will be saved.</w:t>
      </w:r>
      <w:r>
        <w:t xml:space="preserve"> </w:t>
      </w:r>
    </w:p>
    <w:p w14:paraId="6A934D78" w14:textId="49C8D616" w:rsidR="001E3056" w:rsidRDefault="0013441A" w:rsidP="00162CDE">
      <w:pPr>
        <w:pStyle w:val="StarCellBioExercise-Normalnospacing"/>
      </w:pPr>
      <w:r>
        <w:t>1</w:t>
      </w:r>
      <w:r w:rsidR="00700851">
        <w:t xml:space="preserve">. </w:t>
      </w:r>
      <w:r>
        <w:t xml:space="preserve">Create </w:t>
      </w:r>
      <w:r w:rsidR="001E3056" w:rsidRPr="00171433">
        <w:t>S</w:t>
      </w:r>
      <w:bookmarkEnd w:id="2"/>
      <w:r w:rsidR="00C3096E">
        <w:t>tudent Account</w:t>
      </w:r>
    </w:p>
    <w:p w14:paraId="03D21783" w14:textId="362A748D" w:rsidR="0013441A" w:rsidRDefault="0013441A" w:rsidP="0013441A">
      <w:pPr>
        <w:pStyle w:val="SCBExerciseListBulletLevel2nospacing"/>
      </w:pPr>
      <w:r>
        <w:t xml:space="preserve">To create a student account in StarCellBio, click </w:t>
      </w:r>
      <w:r w:rsidRPr="00E242A8">
        <w:rPr>
          <w:b/>
          <w:color w:val="316F94"/>
        </w:rPr>
        <w:t>Create Student Account</w:t>
      </w:r>
      <w:r>
        <w:t xml:space="preserve"> on the right side of the StarCellBio homepage.</w:t>
      </w:r>
    </w:p>
    <w:p w14:paraId="15C62163" w14:textId="4BBE0D33" w:rsidR="0013441A" w:rsidRDefault="0013441A" w:rsidP="0013441A">
      <w:pPr>
        <w:pStyle w:val="SCBExerciseListBulletLevel2"/>
      </w:pPr>
      <w:r>
        <w:t>Fill in your email address, password, and course code. Your instructor will provide you with a course code for your specific course.</w:t>
      </w:r>
    </w:p>
    <w:p w14:paraId="7B9AC25F" w14:textId="7B1FBF67" w:rsidR="003C75AB" w:rsidRDefault="003C75AB" w:rsidP="0013441A">
      <w:pPr>
        <w:pStyle w:val="SCBExerciseListBulletLevel2"/>
      </w:pPr>
      <w:r>
        <w:t>Note: Contact your instructor if you have not received the course code.</w:t>
      </w:r>
    </w:p>
    <w:p w14:paraId="10A1AA5F" w14:textId="79A9A137" w:rsidR="00EF2682" w:rsidRDefault="0013441A" w:rsidP="00162CDE">
      <w:pPr>
        <w:pStyle w:val="StarCellBioExercise-Normalnospacing"/>
      </w:pPr>
      <w:r>
        <w:t>2</w:t>
      </w:r>
      <w:r w:rsidR="00700851">
        <w:t>. Create</w:t>
      </w:r>
      <w:r w:rsidR="00EF2682">
        <w:t xml:space="preserve"> Instructor Account</w:t>
      </w:r>
    </w:p>
    <w:p w14:paraId="2511BA3B" w14:textId="2025957E" w:rsidR="00EF2682" w:rsidRPr="00171433" w:rsidRDefault="00EF2682" w:rsidP="00162CDE">
      <w:pPr>
        <w:pStyle w:val="SCBExerciseListBulletLevel2"/>
      </w:pPr>
      <w:r>
        <w:t>This option is currently unavailable in StarCellBio.</w:t>
      </w:r>
    </w:p>
    <w:p w14:paraId="6C1E4B16" w14:textId="5DD9739B" w:rsidR="001E3056" w:rsidRPr="00171433" w:rsidRDefault="00E242A8" w:rsidP="001E3056">
      <w:pPr>
        <w:pStyle w:val="SCB-Normal"/>
        <w:shd w:val="clear" w:color="auto" w:fill="FFFFFF"/>
      </w:pPr>
      <w:hyperlink w:anchor="_top" w:history="1">
        <w:r w:rsidR="001E3056" w:rsidRPr="005C1BE7">
          <w:rPr>
            <w:rStyle w:val="Hyperlink"/>
          </w:rPr>
          <w:t>Back to top</w:t>
        </w:r>
      </w:hyperlink>
    </w:p>
    <w:p w14:paraId="44E997EF" w14:textId="54C4CD0B" w:rsidR="00594263" w:rsidRDefault="00594263" w:rsidP="00594263">
      <w:pPr>
        <w:pStyle w:val="SCB-Heading1"/>
        <w:shd w:val="clear" w:color="auto" w:fill="FFFFFF"/>
      </w:pPr>
      <w:r>
        <w:t>Instructor Resources</w:t>
      </w:r>
    </w:p>
    <w:p w14:paraId="5076740E" w14:textId="657EE083" w:rsidR="00594263" w:rsidRDefault="00594263" w:rsidP="00594263">
      <w:pPr>
        <w:pStyle w:val="SCB-Normal"/>
      </w:pPr>
      <w:r>
        <w:t>The instructor resources are currently unavailable in StarCellBio.</w:t>
      </w:r>
    </w:p>
    <w:p w14:paraId="47DE71F5" w14:textId="4AFBD7A9" w:rsidR="00594263" w:rsidRDefault="00E242A8" w:rsidP="00594263">
      <w:pPr>
        <w:pStyle w:val="SCB-Normal"/>
        <w:shd w:val="clear" w:color="auto" w:fill="FFFFFF"/>
        <w:rPr>
          <w:rStyle w:val="Hyperlink"/>
        </w:rPr>
      </w:pPr>
      <w:hyperlink w:anchor="_top" w:history="1">
        <w:r w:rsidR="00594263" w:rsidRPr="005C1BE7">
          <w:rPr>
            <w:rStyle w:val="Hyperlink"/>
          </w:rPr>
          <w:t>Back to top</w:t>
        </w:r>
      </w:hyperlink>
    </w:p>
    <w:p w14:paraId="5578A3FB" w14:textId="0BA59C63" w:rsidR="00973118" w:rsidRPr="002E10D0" w:rsidRDefault="00A70479" w:rsidP="00973118">
      <w:pPr>
        <w:pStyle w:val="SCB-Heading1"/>
        <w:shd w:val="clear" w:color="auto" w:fill="FFFFFF"/>
      </w:pPr>
      <w:r>
        <w:t>StarCell</w:t>
      </w:r>
      <w:r w:rsidR="00E34CDC">
        <w:t xml:space="preserve">Bio </w:t>
      </w:r>
      <w:r w:rsidR="00973118" w:rsidRPr="002E10D0">
        <w:t>Resources</w:t>
      </w:r>
    </w:p>
    <w:p w14:paraId="1037A5F9" w14:textId="77777777" w:rsidR="00973118" w:rsidRPr="00171433" w:rsidRDefault="00973118" w:rsidP="00973118">
      <w:pPr>
        <w:pStyle w:val="SCBExerciseListBulletLevel2"/>
      </w:pPr>
      <w:r>
        <w:t xml:space="preserve">Click </w:t>
      </w:r>
      <w:r>
        <w:rPr>
          <w:b/>
          <w:noProof/>
          <w:color w:val="30997C"/>
        </w:rPr>
        <w:drawing>
          <wp:inline distT="0" distB="0" distL="0" distR="0" wp14:anchorId="0A45728F" wp14:editId="25488342">
            <wp:extent cx="137160" cy="91440"/>
            <wp:effectExtent l="0" t="0" r="0" b="1016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B_All_Homepage_F_test_0000s_0000s_0000s_0000_18-envelope.png"/>
                    <pic:cNvPicPr/>
                  </pic:nvPicPr>
                  <pic:blipFill>
                    <a:blip r:embed="rId9">
                      <a:extLst>
                        <a:ext uri="{28A0092B-C50C-407E-A947-70E740481C1C}">
                          <a14:useLocalDpi xmlns:a14="http://schemas.microsoft.com/office/drawing/2010/main" val="0"/>
                        </a:ext>
                      </a:extLst>
                    </a:blip>
                    <a:stretch>
                      <a:fillRect/>
                    </a:stretch>
                  </pic:blipFill>
                  <pic:spPr>
                    <a:xfrm>
                      <a:off x="0" y="0"/>
                      <a:ext cx="137160" cy="91440"/>
                    </a:xfrm>
                    <a:prstGeom prst="rect">
                      <a:avLst/>
                    </a:prstGeom>
                  </pic:spPr>
                </pic:pic>
              </a:graphicData>
            </a:graphic>
          </wp:inline>
        </w:drawing>
      </w:r>
      <w:r>
        <w:t xml:space="preserve"> </w:t>
      </w:r>
      <w:r w:rsidRPr="002A239C">
        <w:rPr>
          <w:b/>
          <w:color w:val="auto"/>
        </w:rPr>
        <w:t>Contact</w:t>
      </w:r>
      <w:r w:rsidRPr="00171433">
        <w:t xml:space="preserve"> </w:t>
      </w:r>
      <w:r>
        <w:t>at the top of each page to</w:t>
      </w:r>
      <w:r w:rsidRPr="00171433">
        <w:t xml:space="preserve"> provide feedback or </w:t>
      </w:r>
      <w:r>
        <w:t>report software bugs</w:t>
      </w:r>
      <w:r w:rsidRPr="00171433">
        <w:t>.</w:t>
      </w:r>
    </w:p>
    <w:p w14:paraId="41E6F741" w14:textId="5746DABF" w:rsidR="00973118" w:rsidRPr="00171433" w:rsidRDefault="00973118" w:rsidP="00973118">
      <w:pPr>
        <w:pStyle w:val="SCBExerciseListBulletLevel2"/>
      </w:pPr>
      <w:r>
        <w:t xml:space="preserve">Click </w:t>
      </w:r>
      <w:r w:rsidRPr="0031590F">
        <w:rPr>
          <w:noProof/>
        </w:rPr>
        <w:drawing>
          <wp:inline distT="0" distB="0" distL="0" distR="0" wp14:anchorId="69E0545D" wp14:editId="5E11685F">
            <wp:extent cx="105508" cy="13716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B_All_Homepage_F_test_0000s_0000s_0000s_0003_33-cabinet.png"/>
                    <pic:cNvPicPr/>
                  </pic:nvPicPr>
                  <pic:blipFill>
                    <a:blip r:embed="rId10">
                      <a:extLst>
                        <a:ext uri="{28A0092B-C50C-407E-A947-70E740481C1C}">
                          <a14:useLocalDpi xmlns:a14="http://schemas.microsoft.com/office/drawing/2010/main" val="0"/>
                        </a:ext>
                      </a:extLst>
                    </a:blip>
                    <a:stretch>
                      <a:fillRect/>
                    </a:stretch>
                  </pic:blipFill>
                  <pic:spPr>
                    <a:xfrm>
                      <a:off x="0" y="0"/>
                      <a:ext cx="105508" cy="137160"/>
                    </a:xfrm>
                    <a:prstGeom prst="rect">
                      <a:avLst/>
                    </a:prstGeom>
                  </pic:spPr>
                </pic:pic>
              </a:graphicData>
            </a:graphic>
          </wp:inline>
        </w:drawing>
      </w:r>
      <w:r>
        <w:t xml:space="preserve"> </w:t>
      </w:r>
      <w:r w:rsidRPr="002A239C">
        <w:rPr>
          <w:b/>
          <w:color w:val="auto"/>
        </w:rPr>
        <w:t>Library</w:t>
      </w:r>
      <w:r>
        <w:rPr>
          <w:b/>
          <w:color w:val="30997C"/>
        </w:rPr>
        <w:t xml:space="preserve"> </w:t>
      </w:r>
      <w:r w:rsidRPr="00171433">
        <w:t>at the top of each page</w:t>
      </w:r>
      <w:r>
        <w:t xml:space="preserve"> to access the </w:t>
      </w:r>
      <w:r w:rsidRPr="00171433">
        <w:t>reference material on experimental design and the experimental techniques</w:t>
      </w:r>
      <w:r>
        <w:t xml:space="preserve"> available in the program</w:t>
      </w:r>
      <w:r w:rsidRPr="00171433">
        <w:t xml:space="preserve">. Additionally, the same reference material can be accessed by clicking the </w:t>
      </w:r>
      <w:r w:rsidRPr="00E242A8">
        <w:rPr>
          <w:b/>
          <w:color w:val="168359"/>
        </w:rPr>
        <w:t>Learn More</w:t>
      </w:r>
      <w:r w:rsidRPr="00171433">
        <w:t xml:space="preserve"> buttons </w:t>
      </w:r>
      <w:r>
        <w:t xml:space="preserve">that appear throughout the program. </w:t>
      </w:r>
    </w:p>
    <w:p w14:paraId="54A8627C" w14:textId="357EA9DA" w:rsidR="00973118" w:rsidRDefault="00973118" w:rsidP="00973118">
      <w:pPr>
        <w:pStyle w:val="SCBExerciseListBulletLevel2"/>
      </w:pPr>
      <w:r>
        <w:t xml:space="preserve">Click </w:t>
      </w:r>
      <w:r w:rsidRPr="009B0EE6">
        <w:rPr>
          <w:b/>
          <w:noProof/>
          <w:color w:val="30997C"/>
        </w:rPr>
        <w:drawing>
          <wp:inline distT="0" distB="0" distL="0" distR="0" wp14:anchorId="5CDDF6A0" wp14:editId="4A4B4A77">
            <wp:extent cx="94957" cy="137160"/>
            <wp:effectExtent l="0" t="0" r="698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B_All_Homepage_F_test_0000s_0000s_0000s_0006_96-book.png"/>
                    <pic:cNvPicPr/>
                  </pic:nvPicPr>
                  <pic:blipFill>
                    <a:blip r:embed="rId11">
                      <a:extLst>
                        <a:ext uri="{28A0092B-C50C-407E-A947-70E740481C1C}">
                          <a14:useLocalDpi xmlns:a14="http://schemas.microsoft.com/office/drawing/2010/main" val="0"/>
                        </a:ext>
                      </a:extLst>
                    </a:blip>
                    <a:stretch>
                      <a:fillRect/>
                    </a:stretch>
                  </pic:blipFill>
                  <pic:spPr>
                    <a:xfrm>
                      <a:off x="0" y="0"/>
                      <a:ext cx="94957" cy="137160"/>
                    </a:xfrm>
                    <a:prstGeom prst="rect">
                      <a:avLst/>
                    </a:prstGeom>
                  </pic:spPr>
                </pic:pic>
              </a:graphicData>
            </a:graphic>
          </wp:inline>
        </w:drawing>
      </w:r>
      <w:r>
        <w:t xml:space="preserve"> </w:t>
      </w:r>
      <w:r w:rsidRPr="002A239C">
        <w:rPr>
          <w:b/>
          <w:color w:val="auto"/>
        </w:rPr>
        <w:t>User Guide</w:t>
      </w:r>
      <w:r>
        <w:rPr>
          <w:b/>
          <w:color w:val="30997C"/>
        </w:rPr>
        <w:t xml:space="preserve"> </w:t>
      </w:r>
      <w:r w:rsidRPr="00171433">
        <w:t xml:space="preserve">at the top of each page </w:t>
      </w:r>
      <w:r>
        <w:t>to access t</w:t>
      </w:r>
      <w:r w:rsidRPr="00171433">
        <w:t>he StarCellBio user guide.</w:t>
      </w:r>
      <w:r>
        <w:t xml:space="preserve"> Please note that the </w:t>
      </w:r>
      <w:r w:rsidRPr="00065BE0">
        <w:rPr>
          <w:b/>
          <w:noProof/>
          <w:color w:val="30997C"/>
        </w:rPr>
        <w:drawing>
          <wp:inline distT="0" distB="0" distL="0" distR="0" wp14:anchorId="4574981D" wp14:editId="24FC650E">
            <wp:extent cx="94957" cy="137160"/>
            <wp:effectExtent l="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B_All_Homepage_F_test_0000s_0000s_0000s_0006_96-book.png"/>
                    <pic:cNvPicPr/>
                  </pic:nvPicPr>
                  <pic:blipFill>
                    <a:blip r:embed="rId11">
                      <a:extLst>
                        <a:ext uri="{28A0092B-C50C-407E-A947-70E740481C1C}">
                          <a14:useLocalDpi xmlns:a14="http://schemas.microsoft.com/office/drawing/2010/main" val="0"/>
                        </a:ext>
                      </a:extLst>
                    </a:blip>
                    <a:stretch>
                      <a:fillRect/>
                    </a:stretch>
                  </pic:blipFill>
                  <pic:spPr>
                    <a:xfrm>
                      <a:off x="0" y="0"/>
                      <a:ext cx="94957" cy="137160"/>
                    </a:xfrm>
                    <a:prstGeom prst="rect">
                      <a:avLst/>
                    </a:prstGeom>
                  </pic:spPr>
                </pic:pic>
              </a:graphicData>
            </a:graphic>
          </wp:inline>
        </w:drawing>
      </w:r>
      <w:r>
        <w:t xml:space="preserve"> </w:t>
      </w:r>
      <w:r w:rsidRPr="002A239C">
        <w:rPr>
          <w:b/>
          <w:color w:val="auto"/>
        </w:rPr>
        <w:t>User Guide</w:t>
      </w:r>
      <w:r>
        <w:rPr>
          <w:b/>
          <w:color w:val="30997C"/>
        </w:rPr>
        <w:t xml:space="preserve"> </w:t>
      </w:r>
      <w:r>
        <w:t xml:space="preserve">does not contain information on biological content and the experimental techniques available within the program. If you are unclear about any of the content addressed within the program, go to the </w:t>
      </w:r>
      <w:r>
        <w:rPr>
          <w:noProof/>
        </w:rPr>
        <w:drawing>
          <wp:inline distT="0" distB="0" distL="0" distR="0" wp14:anchorId="01BD9FBC" wp14:editId="62A59403">
            <wp:extent cx="105508" cy="13716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B_All_Homepage_F_test_0000s_0000s_0000s_0003_33-cabinet.png"/>
                    <pic:cNvPicPr/>
                  </pic:nvPicPr>
                  <pic:blipFill>
                    <a:blip r:embed="rId10">
                      <a:extLst>
                        <a:ext uri="{28A0092B-C50C-407E-A947-70E740481C1C}">
                          <a14:useLocalDpi xmlns:a14="http://schemas.microsoft.com/office/drawing/2010/main" val="0"/>
                        </a:ext>
                      </a:extLst>
                    </a:blip>
                    <a:stretch>
                      <a:fillRect/>
                    </a:stretch>
                  </pic:blipFill>
                  <pic:spPr>
                    <a:xfrm>
                      <a:off x="0" y="0"/>
                      <a:ext cx="105508" cy="137160"/>
                    </a:xfrm>
                    <a:prstGeom prst="rect">
                      <a:avLst/>
                    </a:prstGeom>
                  </pic:spPr>
                </pic:pic>
              </a:graphicData>
            </a:graphic>
          </wp:inline>
        </w:drawing>
      </w:r>
      <w:r>
        <w:t xml:space="preserve"> </w:t>
      </w:r>
      <w:r w:rsidRPr="002A239C">
        <w:rPr>
          <w:b/>
          <w:color w:val="auto"/>
        </w:rPr>
        <w:t>Library</w:t>
      </w:r>
      <w:r>
        <w:rPr>
          <w:b/>
          <w:color w:val="30997C"/>
        </w:rPr>
        <w:t xml:space="preserve"> </w:t>
      </w:r>
      <w:r>
        <w:t>instead.</w:t>
      </w:r>
    </w:p>
    <w:p w14:paraId="010C71DC" w14:textId="052C1116" w:rsidR="00973118" w:rsidRDefault="00E242A8" w:rsidP="00973118">
      <w:pPr>
        <w:pStyle w:val="SCB-Normal"/>
      </w:pPr>
      <w:hyperlink w:anchor="_top" w:history="1">
        <w:r w:rsidR="00973118" w:rsidRPr="003614E6">
          <w:rPr>
            <w:rStyle w:val="Hyperlink"/>
          </w:rPr>
          <w:t>Back to top</w:t>
        </w:r>
        <w:bookmarkStart w:id="4" w:name="NavigationToolBar"/>
      </w:hyperlink>
      <w:bookmarkEnd w:id="4"/>
    </w:p>
    <w:p w14:paraId="613370E5" w14:textId="7393C591" w:rsidR="001E3056" w:rsidRPr="00171433" w:rsidRDefault="001E3056" w:rsidP="001E3056">
      <w:pPr>
        <w:pStyle w:val="SCB-Heading1Allcaps"/>
        <w:shd w:val="clear" w:color="auto" w:fill="FFFFFF"/>
      </w:pPr>
      <w:r w:rsidRPr="00171433">
        <w:t>Assignments</w:t>
      </w:r>
    </w:p>
    <w:p w14:paraId="1F9D1356" w14:textId="00B45E57" w:rsidR="00700851" w:rsidRDefault="00700851" w:rsidP="00700851">
      <w:pPr>
        <w:pStyle w:val="StarCellBioExercise-Normal"/>
      </w:pPr>
      <w:r>
        <w:t xml:space="preserve">The </w:t>
      </w:r>
      <w:r w:rsidRPr="00013ED6">
        <w:rPr>
          <w:b/>
          <w:color w:val="316F94"/>
        </w:rPr>
        <w:t>ASSIGNMENTS</w:t>
      </w:r>
      <w:r>
        <w:t xml:space="preserve"> page details </w:t>
      </w:r>
      <w:r w:rsidR="00E92C46">
        <w:t>a list of your</w:t>
      </w:r>
      <w:r>
        <w:t xml:space="preserve"> assignments and a detailed description of each assignment. </w:t>
      </w:r>
    </w:p>
    <w:p w14:paraId="0D7EDC3C" w14:textId="0027AEB2" w:rsidR="001C308E" w:rsidRDefault="00C0476A" w:rsidP="00E97DB1">
      <w:pPr>
        <w:pStyle w:val="SCBExerciseListBulletLevel2nospacing"/>
      </w:pPr>
      <w:r>
        <w:t>T</w:t>
      </w:r>
      <w:r w:rsidRPr="00171433">
        <w:t xml:space="preserve">he </w:t>
      </w:r>
      <w:r w:rsidRPr="00C0476A">
        <w:rPr>
          <w:b/>
        </w:rPr>
        <w:t>Assignment</w:t>
      </w:r>
      <w:r w:rsidR="00E242A8">
        <w:rPr>
          <w:b/>
        </w:rPr>
        <w:t>s</w:t>
      </w:r>
      <w:r w:rsidRPr="00171433">
        <w:t xml:space="preserve"> window </w:t>
      </w:r>
      <w:r>
        <w:t>contains a list of a</w:t>
      </w:r>
      <w:r w:rsidR="001E3056" w:rsidRPr="00171433">
        <w:t>ll of the assignments for a particular course.</w:t>
      </w:r>
    </w:p>
    <w:p w14:paraId="56D39182" w14:textId="77777777" w:rsidR="001C308E" w:rsidRDefault="001C308E" w:rsidP="001C308E">
      <w:pPr>
        <w:pStyle w:val="SCBExerciseListBulletLevel2nospacing"/>
        <w:numPr>
          <w:ilvl w:val="0"/>
          <w:numId w:val="0"/>
        </w:numPr>
      </w:pPr>
      <w:r>
        <w:rPr>
          <w:noProof/>
        </w:rPr>
        <w:drawing>
          <wp:inline distT="0" distB="0" distL="0" distR="0" wp14:anchorId="2D2F15F6" wp14:editId="026A4A0D">
            <wp:extent cx="1614964" cy="685800"/>
            <wp:effectExtent l="25400" t="0" r="10636" b="0"/>
            <wp:docPr id="13" name="Picture 12" descr="Screen Shot 2013-03-29 at 12.3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3-29 at 12.33.58 PM.png"/>
                    <pic:cNvPicPr/>
                  </pic:nvPicPr>
                  <pic:blipFill>
                    <a:blip r:embed="rId12"/>
                    <a:stretch>
                      <a:fillRect/>
                    </a:stretch>
                  </pic:blipFill>
                  <pic:spPr>
                    <a:xfrm>
                      <a:off x="0" y="0"/>
                      <a:ext cx="1614964" cy="685800"/>
                    </a:xfrm>
                    <a:prstGeom prst="rect">
                      <a:avLst/>
                    </a:prstGeom>
                  </pic:spPr>
                </pic:pic>
              </a:graphicData>
            </a:graphic>
          </wp:inline>
        </w:drawing>
      </w:r>
    </w:p>
    <w:p w14:paraId="0D820C69" w14:textId="0ABF9177" w:rsidR="001E3056" w:rsidRDefault="001E3056" w:rsidP="00E97DB1">
      <w:pPr>
        <w:pStyle w:val="SCBExerciseListBulletLevel2nospacing"/>
      </w:pPr>
      <w:r w:rsidRPr="00171433">
        <w:t xml:space="preserve">To view </w:t>
      </w:r>
      <w:r w:rsidR="00F03362">
        <w:t>a particular</w:t>
      </w:r>
      <w:r w:rsidRPr="00171433">
        <w:t xml:space="preserve"> assignment, </w:t>
      </w:r>
      <w:r w:rsidR="00E92C46">
        <w:t>click on the assignment name</w:t>
      </w:r>
      <w:r w:rsidRPr="00171433">
        <w:t xml:space="preserve"> in the </w:t>
      </w:r>
      <w:r w:rsidR="00A9004A" w:rsidRPr="00C0476A">
        <w:rPr>
          <w:b/>
        </w:rPr>
        <w:t>Assignment</w:t>
      </w:r>
      <w:r w:rsidR="00E242A8">
        <w:rPr>
          <w:b/>
        </w:rPr>
        <w:t>s</w:t>
      </w:r>
      <w:r w:rsidRPr="00171433">
        <w:t xml:space="preserve"> window. The </w:t>
      </w:r>
      <w:r w:rsidR="00F03362">
        <w:t>assignment</w:t>
      </w:r>
      <w:r w:rsidRPr="00171433">
        <w:t xml:space="preserve"> will be shown in the right panel.</w:t>
      </w:r>
    </w:p>
    <w:p w14:paraId="723DFA90" w14:textId="0C1AEC7F" w:rsidR="00F03362" w:rsidRPr="00171433" w:rsidRDefault="00F03362" w:rsidP="00E97DB1">
      <w:pPr>
        <w:pStyle w:val="SCBExerciseListBulletLevel2nospacing"/>
      </w:pPr>
      <w:r>
        <w:t>To navigate between parts of the assignment text, use the tool bar at t</w:t>
      </w:r>
      <w:r w:rsidR="00E242A8">
        <w:t>he top of the assignment window or the arrows located at the bottom of each page of text.</w:t>
      </w:r>
    </w:p>
    <w:p w14:paraId="790866C2" w14:textId="4E914130" w:rsidR="00F03362" w:rsidRDefault="00C0476A" w:rsidP="00F03362">
      <w:pPr>
        <w:pStyle w:val="SCBExerciseListBulletLevel2nospacing"/>
      </w:pPr>
      <w:r>
        <w:t>S</w:t>
      </w:r>
      <w:r w:rsidRPr="00171433">
        <w:t xml:space="preserve">elect </w:t>
      </w:r>
      <w:r w:rsidR="00E242A8" w:rsidRPr="00013ED6">
        <w:rPr>
          <w:b/>
          <w:color w:val="168359"/>
        </w:rPr>
        <w:t>Start</w:t>
      </w:r>
      <w:r w:rsidRPr="00013ED6">
        <w:rPr>
          <w:b/>
          <w:color w:val="168359"/>
        </w:rPr>
        <w:t xml:space="preserve"> Experiment</w:t>
      </w:r>
      <w:r w:rsidR="00E242A8" w:rsidRPr="00013ED6">
        <w:rPr>
          <w:b/>
          <w:color w:val="168359"/>
        </w:rPr>
        <w:t>s</w:t>
      </w:r>
      <w:r w:rsidR="00F03362" w:rsidRPr="00171433">
        <w:rPr>
          <w:b/>
        </w:rPr>
        <w:t xml:space="preserve"> </w:t>
      </w:r>
      <w:r w:rsidR="00F03362">
        <w:t xml:space="preserve">at </w:t>
      </w:r>
      <w:r w:rsidRPr="00171433">
        <w:t xml:space="preserve">the </w:t>
      </w:r>
      <w:r w:rsidR="00F03362">
        <w:t>bottom of the a</w:t>
      </w:r>
      <w:r w:rsidR="001C308E" w:rsidRPr="00F03362">
        <w:t>ssignment</w:t>
      </w:r>
      <w:r>
        <w:t xml:space="preserve"> </w:t>
      </w:r>
      <w:r w:rsidR="001C308E" w:rsidRPr="00171433">
        <w:t>window</w:t>
      </w:r>
      <w:r w:rsidR="001C308E">
        <w:t xml:space="preserve"> </w:t>
      </w:r>
      <w:r>
        <w:t>t</w:t>
      </w:r>
      <w:r w:rsidR="001E3056" w:rsidRPr="00171433">
        <w:t>o start a new experiment.</w:t>
      </w:r>
      <w:r w:rsidR="00F03362" w:rsidRPr="00F03362">
        <w:t xml:space="preserve"> </w:t>
      </w:r>
      <w:r w:rsidR="00E92C46">
        <w:t xml:space="preserve">You will be automatically taken to the </w:t>
      </w:r>
      <w:r w:rsidR="00E92C46" w:rsidRPr="00013ED6">
        <w:rPr>
          <w:b/>
          <w:color w:val="316F94"/>
        </w:rPr>
        <w:t>EXPERIMENTS</w:t>
      </w:r>
      <w:r w:rsidR="00E92C46">
        <w:t xml:space="preserve"> page where you can start your experiment.</w:t>
      </w:r>
    </w:p>
    <w:p w14:paraId="727AC9E9" w14:textId="62922696" w:rsidR="009E2FCF" w:rsidRDefault="00F03362" w:rsidP="00F03362">
      <w:pPr>
        <w:pStyle w:val="SCBExerciseListBulletLevel2"/>
      </w:pPr>
      <w:r>
        <w:t xml:space="preserve">If you have already previously started an experiment for an assignment, then click </w:t>
      </w:r>
      <w:r w:rsidRPr="00013ED6">
        <w:rPr>
          <w:b/>
          <w:color w:val="316F94"/>
        </w:rPr>
        <w:t>EXPERIMENTS</w:t>
      </w:r>
      <w:r>
        <w:t xml:space="preserve"> to access the </w:t>
      </w:r>
      <w:r w:rsidRPr="00171433">
        <w:t>previously started experiment</w:t>
      </w:r>
      <w:r>
        <w:t>(</w:t>
      </w:r>
      <w:r w:rsidRPr="00171433">
        <w:t>s</w:t>
      </w:r>
      <w:r>
        <w:t>)</w:t>
      </w:r>
      <w:r w:rsidRPr="00171433">
        <w:t>.</w:t>
      </w:r>
    </w:p>
    <w:p w14:paraId="6BA0EE7F" w14:textId="2631AFE3" w:rsidR="001E3056" w:rsidRPr="00171433" w:rsidRDefault="00E242A8" w:rsidP="001E3056">
      <w:pPr>
        <w:pStyle w:val="SCB-Normal"/>
        <w:shd w:val="clear" w:color="auto" w:fill="FFFFFF"/>
      </w:pPr>
      <w:hyperlink w:anchor="_top" w:history="1">
        <w:r w:rsidR="001E3056" w:rsidRPr="005C1BE7">
          <w:rPr>
            <w:rStyle w:val="Hyperlink"/>
          </w:rPr>
          <w:t>Back to top</w:t>
        </w:r>
      </w:hyperlink>
    </w:p>
    <w:p w14:paraId="17EA6BE9" w14:textId="67CE0952" w:rsidR="001E3056" w:rsidRDefault="00F03362" w:rsidP="001E3056">
      <w:pPr>
        <w:pStyle w:val="SCB-Heading1Allcaps"/>
        <w:shd w:val="clear" w:color="auto" w:fill="FFFFFF"/>
      </w:pPr>
      <w:r>
        <w:t>E</w:t>
      </w:r>
      <w:r w:rsidR="002B5309">
        <w:t>xperiments</w:t>
      </w:r>
      <w:r w:rsidR="001E3056">
        <w:t xml:space="preserve"> </w:t>
      </w:r>
    </w:p>
    <w:p w14:paraId="60135D54" w14:textId="2B79B682" w:rsidR="00E92C46" w:rsidRDefault="00E92C46" w:rsidP="00E92C46">
      <w:pPr>
        <w:pStyle w:val="StarCellBioExercise-Normal"/>
      </w:pPr>
      <w:r>
        <w:t>The EXPERIMENTS page contains everything that you need to perform your experiments.</w:t>
      </w:r>
    </w:p>
    <w:p w14:paraId="34E284FA" w14:textId="6F97173A" w:rsidR="00106DA3" w:rsidRDefault="00512853" w:rsidP="009F7860">
      <w:pPr>
        <w:pStyle w:val="StarCellBioExercise-Normalnospacing"/>
      </w:pPr>
      <w:r>
        <w:t xml:space="preserve">You will find the following </w:t>
      </w:r>
      <w:r w:rsidR="00106DA3">
        <w:t xml:space="preserve">three </w:t>
      </w:r>
      <w:r w:rsidR="00C5632E">
        <w:t>navigation</w:t>
      </w:r>
      <w:r w:rsidR="00106DA3">
        <w:t xml:space="preserve"> elements </w:t>
      </w:r>
      <w:r>
        <w:t xml:space="preserve">to help you navigate through the program </w:t>
      </w:r>
      <w:r w:rsidR="00106DA3">
        <w:t xml:space="preserve">at the top of each </w:t>
      </w:r>
      <w:r w:rsidR="00106DA3" w:rsidRPr="00013ED6">
        <w:rPr>
          <w:b/>
          <w:color w:val="316F94"/>
        </w:rPr>
        <w:t>EXPERIMENTS</w:t>
      </w:r>
      <w:r w:rsidR="00106DA3" w:rsidRPr="00106DA3">
        <w:t xml:space="preserve"> </w:t>
      </w:r>
      <w:r w:rsidR="009F7860">
        <w:t>page:</w:t>
      </w:r>
    </w:p>
    <w:p w14:paraId="20B95C16" w14:textId="22C2D01A" w:rsidR="001E3056" w:rsidRDefault="00106DA3" w:rsidP="00106DA3">
      <w:pPr>
        <w:pStyle w:val="StarCellBioExercise-ListBulletLevel2grey"/>
      </w:pPr>
      <w:r>
        <w:t xml:space="preserve">Next to the assignment name, there is a dropdown menu that displays the experiment you are currently viewing. </w:t>
      </w:r>
      <w:r w:rsidR="001E3056" w:rsidRPr="00171433">
        <w:t xml:space="preserve">To navigate </w:t>
      </w:r>
      <w:r w:rsidR="00F03362">
        <w:t>between experiments for a particular assignment, select the appropriate experiment within the dropdown menu to the right of the assignment name</w:t>
      </w:r>
      <w:r w:rsidR="001E3056" w:rsidRPr="00171433">
        <w:t>.</w:t>
      </w:r>
    </w:p>
    <w:p w14:paraId="6603EE83" w14:textId="09FC5AD6" w:rsidR="00106DA3" w:rsidRDefault="00106DA3" w:rsidP="00106DA3">
      <w:pPr>
        <w:pStyle w:val="StarCellBioExercise-ListBulletLevel2grey"/>
      </w:pPr>
      <w:r>
        <w:t xml:space="preserve">To easily start a new experiment, use the </w:t>
      </w:r>
      <w:r w:rsidRPr="00013ED6">
        <w:rPr>
          <w:b/>
          <w:color w:val="C0212D"/>
        </w:rPr>
        <w:t>New Experiment +</w:t>
      </w:r>
      <w:r w:rsidRPr="00106DA3">
        <w:t xml:space="preserve"> </w:t>
      </w:r>
      <w:r>
        <w:t xml:space="preserve">button located </w:t>
      </w:r>
      <w:r w:rsidR="00013ED6">
        <w:t>to the right of the Experiment navigation dropdown menu</w:t>
      </w:r>
      <w:r>
        <w:t>.</w:t>
      </w:r>
    </w:p>
    <w:p w14:paraId="7BA63861" w14:textId="6E444162" w:rsidR="00106DA3" w:rsidRDefault="00106DA3" w:rsidP="00106DA3">
      <w:pPr>
        <w:pStyle w:val="StarCellBioExercise-ListBulletLevel2grey"/>
      </w:pPr>
      <w:r>
        <w:t>The navigation tool bar is used to display your progress through the experiment and can be used for navigation as well.</w:t>
      </w:r>
      <w:r w:rsidR="003C0433">
        <w:t xml:space="preserve"> See the </w:t>
      </w:r>
      <w:commentRangeStart w:id="5"/>
      <w:r w:rsidR="003C0433">
        <w:t>Navigation Tool Bar</w:t>
      </w:r>
      <w:commentRangeEnd w:id="5"/>
      <w:r w:rsidR="003C0433">
        <w:rPr>
          <w:rStyle w:val="CommentReference"/>
          <w:rFonts w:ascii="Times" w:eastAsia="Times" w:hAnsi="Times" w:cs="Times New Roman"/>
          <w:color w:val="auto"/>
        </w:rPr>
        <w:commentReference w:id="5"/>
      </w:r>
      <w:r w:rsidR="003C0433">
        <w:t xml:space="preserve"> section for more information.</w:t>
      </w:r>
    </w:p>
    <w:p w14:paraId="020E6B66" w14:textId="354FBF19" w:rsidR="001E3056" w:rsidRPr="00171433" w:rsidRDefault="00E242A8" w:rsidP="001E3056">
      <w:pPr>
        <w:pStyle w:val="SCB-Normal"/>
        <w:shd w:val="clear" w:color="auto" w:fill="FFFFFF"/>
      </w:pPr>
      <w:hyperlink w:anchor="_top" w:history="1">
        <w:r w:rsidR="003614E6" w:rsidRPr="005C1BE7">
          <w:rPr>
            <w:rStyle w:val="Hyperlink"/>
          </w:rPr>
          <w:t>Back to top</w:t>
        </w:r>
      </w:hyperlink>
    </w:p>
    <w:p w14:paraId="22465DBC" w14:textId="77777777" w:rsidR="003C0433" w:rsidRPr="002E10D0" w:rsidRDefault="003C0433" w:rsidP="003C0433">
      <w:pPr>
        <w:pStyle w:val="SCB-Heading1"/>
        <w:shd w:val="clear" w:color="auto" w:fill="FFFFFF"/>
      </w:pPr>
      <w:r w:rsidRPr="002E10D0">
        <w:t>Navigation</w:t>
      </w:r>
      <w:r>
        <w:t xml:space="preserve"> Tool Bar</w:t>
      </w:r>
    </w:p>
    <w:p w14:paraId="014CE871" w14:textId="7777BB06" w:rsidR="003C0433" w:rsidRDefault="003C0433" w:rsidP="003C0433">
      <w:pPr>
        <w:pStyle w:val="SCBExerciseListBulletLevel2"/>
      </w:pPr>
      <w:r>
        <w:t>T</w:t>
      </w:r>
      <w:r w:rsidR="00E92C46">
        <w:t>he n</w:t>
      </w:r>
      <w:r w:rsidRPr="00171433">
        <w:t xml:space="preserve">avigation </w:t>
      </w:r>
      <w:r w:rsidR="00E92C46">
        <w:t>t</w:t>
      </w:r>
      <w:r w:rsidRPr="00171433">
        <w:t xml:space="preserve">ool </w:t>
      </w:r>
      <w:r w:rsidR="00E92C46">
        <w:t>b</w:t>
      </w:r>
      <w:r w:rsidRPr="00171433">
        <w:t xml:space="preserve">ar </w:t>
      </w:r>
      <w:r>
        <w:t xml:space="preserve">appears at the top of each </w:t>
      </w:r>
      <w:r w:rsidRPr="00013ED6">
        <w:rPr>
          <w:b/>
          <w:color w:val="316F94"/>
        </w:rPr>
        <w:t>EXPERIMENTS</w:t>
      </w:r>
      <w:r>
        <w:t xml:space="preserve"> page</w:t>
      </w:r>
      <w:r w:rsidRPr="00171433">
        <w:t xml:space="preserve">. </w:t>
      </w:r>
    </w:p>
    <w:p w14:paraId="57556520" w14:textId="5E96A019" w:rsidR="003C0433" w:rsidRDefault="003C0433" w:rsidP="003C0433">
      <w:pPr>
        <w:pStyle w:val="SCBExerciseListBulletLevel2"/>
      </w:pPr>
      <w:r>
        <w:t>The navigation tool bar in StarCellBio features the 3 experimental steps, with sub-steps displayed once a particular experimental technique is selected. The 3 steps are: Design, Setup &amp; Run, and Select Technique.</w:t>
      </w:r>
    </w:p>
    <w:p w14:paraId="2787B8D6" w14:textId="6E00B315" w:rsidR="00013ED6" w:rsidRDefault="00013ED6" w:rsidP="00013ED6">
      <w:pPr>
        <w:pStyle w:val="SCBExerciseListBulletLevel2"/>
      </w:pPr>
      <w:r>
        <w:t xml:space="preserve">Gray buttons indicate a page that is </w:t>
      </w:r>
      <w:r w:rsidR="00A953A5">
        <w:t>not yet</w:t>
      </w:r>
      <w:r>
        <w:t xml:space="preserve"> unavailable</w:t>
      </w:r>
      <w:r w:rsidR="00A953A5">
        <w:t xml:space="preserve"> based on your progress through an experiment</w:t>
      </w:r>
      <w:r>
        <w:t xml:space="preserve">. To progress forward in the program, use the green navigation </w:t>
      </w:r>
      <w:r w:rsidRPr="00171433">
        <w:t>buttons at the bottom of each page.</w:t>
      </w:r>
    </w:p>
    <w:p w14:paraId="0086B657" w14:textId="5388CCA0" w:rsidR="003C0433" w:rsidRDefault="003C0433" w:rsidP="003C0433">
      <w:pPr>
        <w:pStyle w:val="SCBExerciseListBulletLevel2"/>
      </w:pPr>
      <w:r>
        <w:t xml:space="preserve">The button for the page that you are currently viewing will be denoted with a dark blue color. Buttons for pages that have previously been completed will be light blue. </w:t>
      </w:r>
      <w:r w:rsidRPr="00171433">
        <w:t xml:space="preserve">To navigate through </w:t>
      </w:r>
      <w:r>
        <w:t>previously opened pages within the</w:t>
      </w:r>
      <w:r w:rsidRPr="00171433">
        <w:t xml:space="preserve"> program, select the appropriate button within the</w:t>
      </w:r>
      <w:r>
        <w:t xml:space="preserve"> navigation</w:t>
      </w:r>
      <w:r w:rsidRPr="00171433">
        <w:t xml:space="preserve"> tool bar. </w:t>
      </w:r>
    </w:p>
    <w:p w14:paraId="4B0DCE31" w14:textId="77777777" w:rsidR="003C0433" w:rsidRDefault="003C0433" w:rsidP="003C0433">
      <w:pPr>
        <w:pStyle w:val="SCBExerciseListBulletLevel2"/>
        <w:numPr>
          <w:ilvl w:val="0"/>
          <w:numId w:val="0"/>
        </w:numPr>
        <w:ind w:left="576" w:hanging="360"/>
      </w:pPr>
      <w:r>
        <w:rPr>
          <w:noProof/>
        </w:rPr>
        <w:drawing>
          <wp:anchor distT="0" distB="0" distL="114300" distR="114300" simplePos="0" relativeHeight="251666432" behindDoc="0" locked="0" layoutInCell="1" allowOverlap="1" wp14:anchorId="73CD027D" wp14:editId="1AE57A56">
            <wp:simplePos x="0" y="0"/>
            <wp:positionH relativeFrom="column">
              <wp:align>center</wp:align>
            </wp:positionH>
            <wp:positionV relativeFrom="paragraph">
              <wp:posOffset>635</wp:posOffset>
            </wp:positionV>
            <wp:extent cx="5029200" cy="271780"/>
            <wp:effectExtent l="0" t="0" r="0" b="0"/>
            <wp:wrapSquare wrapText="bothSides"/>
            <wp:docPr id="7" name="Picture 7" descr="Screen Shot 2013-03-29 at 11.35.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3-29 at 11.35.19 AM.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71780"/>
                    </a:xfrm>
                    <a:prstGeom prst="rect">
                      <a:avLst/>
                    </a:prstGeom>
                    <a:extLst>
                      <a:ext uri="{FAA26D3D-D897-4be2-8F04-BA451C77F1D7}">
                        <ma14:placeholderFlag xmlns:ma14="http://schemas.microsoft.com/office/mac/drawingml/2011/main"/>
                      </a:ext>
                    </a:extLst>
                  </pic:spPr>
                </pic:pic>
              </a:graphicData>
            </a:graphic>
          </wp:anchor>
        </w:drawing>
      </w:r>
    </w:p>
    <w:p w14:paraId="44CFF7A2" w14:textId="1CCABC3E" w:rsidR="003C0433" w:rsidRDefault="003C0433" w:rsidP="00013ED6">
      <w:pPr>
        <w:pStyle w:val="SCBExerciseListBulletLevel2"/>
        <w:numPr>
          <w:ilvl w:val="0"/>
          <w:numId w:val="0"/>
        </w:numPr>
      </w:pPr>
    </w:p>
    <w:p w14:paraId="52F3F363" w14:textId="77777777" w:rsidR="003C0433" w:rsidRPr="00171433" w:rsidRDefault="00E242A8" w:rsidP="003C0433">
      <w:pPr>
        <w:pStyle w:val="SCB-Normal"/>
        <w:shd w:val="clear" w:color="auto" w:fill="FFFFFF"/>
      </w:pPr>
      <w:hyperlink w:anchor="_top" w:history="1">
        <w:r w:rsidR="003C0433" w:rsidRPr="005C1BE7">
          <w:rPr>
            <w:rStyle w:val="Hyperlink"/>
          </w:rPr>
          <w:t>Back to top</w:t>
        </w:r>
      </w:hyperlink>
    </w:p>
    <w:p w14:paraId="7E3ACC64" w14:textId="1262F5DF" w:rsidR="001E3056" w:rsidRDefault="009F7860" w:rsidP="001E3056">
      <w:pPr>
        <w:pStyle w:val="SCB-Heading1Allcaps"/>
        <w:shd w:val="clear" w:color="auto" w:fill="FFFFFF"/>
      </w:pPr>
      <w:r>
        <w:t xml:space="preserve">A. </w:t>
      </w:r>
      <w:r w:rsidR="001E3056">
        <w:t>Design Page</w:t>
      </w:r>
    </w:p>
    <w:p w14:paraId="37287BA9" w14:textId="41A39494" w:rsidR="00BD19E7" w:rsidRDefault="005B36CA" w:rsidP="009F7860">
      <w:pPr>
        <w:pStyle w:val="StarCellBioExercise-Normalnospacing"/>
      </w:pPr>
      <w:r>
        <w:t xml:space="preserve">The questions on the </w:t>
      </w:r>
      <w:r w:rsidR="00C625DE" w:rsidRPr="00013ED6">
        <w:rPr>
          <w:b/>
          <w:color w:val="316F94"/>
        </w:rPr>
        <w:t>D</w:t>
      </w:r>
      <w:r w:rsidR="00A144E6" w:rsidRPr="00013ED6">
        <w:rPr>
          <w:b/>
          <w:color w:val="316F94"/>
        </w:rPr>
        <w:t>ESIGN</w:t>
      </w:r>
      <w:r>
        <w:t xml:space="preserve"> page </w:t>
      </w:r>
      <w:r w:rsidR="00B71FCB">
        <w:t xml:space="preserve">are </w:t>
      </w:r>
      <w:r w:rsidR="00013ED6">
        <w:t>intend</w:t>
      </w:r>
      <w:r w:rsidR="00B71FCB">
        <w:t>ed to</w:t>
      </w:r>
      <w:r>
        <w:t xml:space="preserve"> help you </w:t>
      </w:r>
      <w:r w:rsidR="001C308E">
        <w:t xml:space="preserve">think about and </w:t>
      </w:r>
      <w:r>
        <w:t xml:space="preserve">design your experiment. </w:t>
      </w:r>
    </w:p>
    <w:p w14:paraId="5506DBD1" w14:textId="271CE2E7" w:rsidR="001E3056" w:rsidRDefault="005B36CA" w:rsidP="004D7192">
      <w:pPr>
        <w:pStyle w:val="SCBExerciseListBulletLevel2"/>
      </w:pPr>
      <w:r>
        <w:t>To design your experiment, write the question that your experiment is going to address, your hypothesis for the experiment</w:t>
      </w:r>
      <w:r w:rsidR="001E3056" w:rsidRPr="00171433">
        <w:t>,</w:t>
      </w:r>
      <w:r>
        <w:t xml:space="preserve"> and select the experimental technique(s) that </w:t>
      </w:r>
      <w:r w:rsidR="004E7397">
        <w:t>is (</w:t>
      </w:r>
      <w:r>
        <w:t xml:space="preserve">are) best suited for the analysis of your experiment. </w:t>
      </w:r>
    </w:p>
    <w:p w14:paraId="6D3436E7" w14:textId="7C45F56A" w:rsidR="001E17BA" w:rsidRPr="00171433" w:rsidRDefault="001E17BA" w:rsidP="001E17BA">
      <w:pPr>
        <w:pStyle w:val="SCBExerciseListBulletLevel2"/>
      </w:pPr>
      <w:r w:rsidRPr="00171433">
        <w:t xml:space="preserve">To rename </w:t>
      </w:r>
      <w:r>
        <w:t>your</w:t>
      </w:r>
      <w:r w:rsidRPr="00171433">
        <w:t xml:space="preserve"> experiment, click inside the </w:t>
      </w:r>
      <w:r w:rsidRPr="00091B65">
        <w:rPr>
          <w:b/>
        </w:rPr>
        <w:t>Experiment Name</w:t>
      </w:r>
      <w:r w:rsidRPr="00171433">
        <w:t xml:space="preserve"> </w:t>
      </w:r>
      <w:r w:rsidR="00E92C46">
        <w:t xml:space="preserve">text </w:t>
      </w:r>
      <w:r w:rsidRPr="00171433">
        <w:t>box and type the new name.</w:t>
      </w:r>
      <w:r>
        <w:t xml:space="preserve"> </w:t>
      </w:r>
      <w:r w:rsidR="00E92C46">
        <w:t xml:space="preserve">The experiment name can be no longer than 15 characters. </w:t>
      </w:r>
      <w:r>
        <w:t xml:space="preserve">The new name of the experiment will be displayed in the dropdown menu at the top of the </w:t>
      </w:r>
      <w:r w:rsidRPr="00013ED6">
        <w:rPr>
          <w:b/>
          <w:color w:val="316F94"/>
        </w:rPr>
        <w:t>EXPERIMENTS</w:t>
      </w:r>
      <w:r>
        <w:t xml:space="preserve"> page once you navigate to the next page of the program.</w:t>
      </w:r>
    </w:p>
    <w:p w14:paraId="032BD478" w14:textId="77777777" w:rsidR="001E3056" w:rsidRDefault="00D75DDA" w:rsidP="004D7192">
      <w:pPr>
        <w:pStyle w:val="SCBExerciseListBulletLevel2"/>
      </w:pPr>
      <w:r>
        <w:t xml:space="preserve">Click </w:t>
      </w:r>
      <w:r w:rsidRPr="00013ED6">
        <w:rPr>
          <w:b/>
          <w:color w:val="168359"/>
        </w:rPr>
        <w:t>EXPERIMENT SETUP</w:t>
      </w:r>
      <w:r w:rsidRPr="00171433">
        <w:t xml:space="preserve"> </w:t>
      </w:r>
      <w:r>
        <w:t>o</w:t>
      </w:r>
      <w:r w:rsidR="001E3056" w:rsidRPr="00171433">
        <w:t>nce you have designed your experiment.</w:t>
      </w:r>
    </w:p>
    <w:p w14:paraId="2E2BCA3E" w14:textId="77777777" w:rsidR="00BD19E7" w:rsidRDefault="00BD19E7" w:rsidP="00BD19E7">
      <w:pPr>
        <w:pStyle w:val="SCBExerciseListBulletLevel2"/>
        <w:numPr>
          <w:ilvl w:val="0"/>
          <w:numId w:val="0"/>
        </w:numPr>
        <w:ind w:left="216"/>
      </w:pPr>
    </w:p>
    <w:p w14:paraId="673B526C" w14:textId="77777777" w:rsidR="006229C8" w:rsidRDefault="006229C8" w:rsidP="009F7860">
      <w:pPr>
        <w:pStyle w:val="StarCellBioExercise-Normalnospacing"/>
      </w:pPr>
      <w:r>
        <w:t xml:space="preserve">Notes: </w:t>
      </w:r>
    </w:p>
    <w:p w14:paraId="6D69473C" w14:textId="4DC6F247" w:rsidR="006229C8" w:rsidRDefault="006229C8" w:rsidP="00BD19E7">
      <w:pPr>
        <w:pStyle w:val="SCBExerciseListBulletLevel2"/>
      </w:pPr>
      <w:r>
        <w:t xml:space="preserve">The responses provided to the questions within the </w:t>
      </w:r>
      <w:r w:rsidRPr="00013ED6">
        <w:rPr>
          <w:b/>
          <w:color w:val="316F94"/>
        </w:rPr>
        <w:t>DESIGN</w:t>
      </w:r>
      <w:r>
        <w:t xml:space="preserve"> page are currently not required.</w:t>
      </w:r>
    </w:p>
    <w:p w14:paraId="4382B684" w14:textId="20A71E18" w:rsidR="001E3056" w:rsidRPr="00171433" w:rsidRDefault="00E242A8" w:rsidP="001E3056">
      <w:pPr>
        <w:pStyle w:val="SCB-Normal"/>
        <w:shd w:val="clear" w:color="auto" w:fill="FFFFFF"/>
      </w:pPr>
      <w:hyperlink w:anchor="_top" w:history="1">
        <w:r w:rsidR="003614E6" w:rsidRPr="005C1BE7">
          <w:rPr>
            <w:rStyle w:val="Hyperlink"/>
          </w:rPr>
          <w:t>Back to top</w:t>
        </w:r>
      </w:hyperlink>
    </w:p>
    <w:p w14:paraId="08A0C545" w14:textId="6C652C6D" w:rsidR="001E3056" w:rsidRDefault="009F7860" w:rsidP="001E3056">
      <w:pPr>
        <w:pStyle w:val="SCB-Heading1Allcaps"/>
        <w:shd w:val="clear" w:color="auto" w:fill="FFFFFF"/>
      </w:pPr>
      <w:r>
        <w:t xml:space="preserve">B. </w:t>
      </w:r>
      <w:r w:rsidR="001E3056">
        <w:t>Set</w:t>
      </w:r>
      <w:r w:rsidR="002B5309">
        <w:t>u</w:t>
      </w:r>
      <w:r w:rsidR="001E3056">
        <w:t>p</w:t>
      </w:r>
      <w:r w:rsidR="004B7AAC">
        <w:t xml:space="preserve"> &amp; R</w:t>
      </w:r>
      <w:r w:rsidR="002B5309">
        <w:t>un</w:t>
      </w:r>
    </w:p>
    <w:p w14:paraId="1ABC8DFC" w14:textId="77777777" w:rsidR="001E3056" w:rsidRDefault="001E3056" w:rsidP="004D7192">
      <w:pPr>
        <w:pStyle w:val="SCBExerciseListBulletLevel2"/>
      </w:pPr>
      <w:r w:rsidRPr="00171433">
        <w:t xml:space="preserve">To get started, select </w:t>
      </w:r>
      <w:r w:rsidRPr="00171433">
        <w:rPr>
          <w:b/>
        </w:rPr>
        <w:t>Create new set</w:t>
      </w:r>
      <w:r w:rsidR="004F3F1E">
        <w:rPr>
          <w:b/>
        </w:rPr>
        <w:t>-</w:t>
      </w:r>
      <w:r w:rsidRPr="00171433">
        <w:rPr>
          <w:b/>
        </w:rPr>
        <w:t>up</w:t>
      </w:r>
      <w:r w:rsidRPr="00171433">
        <w:t xml:space="preserve"> or select the appropriate experiment set-up from </w:t>
      </w:r>
      <w:r w:rsidR="00244700">
        <w:t xml:space="preserve">a previous experiment from </w:t>
      </w:r>
      <w:r w:rsidRPr="00171433">
        <w:t xml:space="preserve">the </w:t>
      </w:r>
      <w:r w:rsidRPr="00171433">
        <w:rPr>
          <w:b/>
        </w:rPr>
        <w:t>Select pre-existing set</w:t>
      </w:r>
      <w:r w:rsidR="004F3F1E">
        <w:rPr>
          <w:b/>
        </w:rPr>
        <w:t>-</w:t>
      </w:r>
      <w:r w:rsidRPr="00171433">
        <w:rPr>
          <w:b/>
        </w:rPr>
        <w:t xml:space="preserve">up as a template </w:t>
      </w:r>
      <w:r w:rsidRPr="00171433">
        <w:t>dropdown menu.</w:t>
      </w:r>
      <w:r w:rsidR="004F3F1E">
        <w:t xml:space="preserve"> Some assignments will not have </w:t>
      </w:r>
      <w:r w:rsidR="004F3F1E">
        <w:rPr>
          <w:b/>
        </w:rPr>
        <w:t>Select pre-existing set-</w:t>
      </w:r>
      <w:r w:rsidR="004F3F1E" w:rsidRPr="004F3F1E">
        <w:rPr>
          <w:b/>
        </w:rPr>
        <w:t>up as a template</w:t>
      </w:r>
      <w:r w:rsidR="004F3F1E">
        <w:t xml:space="preserve"> as an option.</w:t>
      </w:r>
    </w:p>
    <w:p w14:paraId="4E9FAC93" w14:textId="621C7C2E" w:rsidR="004F3F1E" w:rsidRPr="00171433" w:rsidRDefault="00244700" w:rsidP="004D7192">
      <w:pPr>
        <w:pStyle w:val="SCBExerciseListBulletLevel2"/>
      </w:pPr>
      <w:r>
        <w:t>I</w:t>
      </w:r>
      <w:r w:rsidR="004F3F1E">
        <w:t xml:space="preserve">nstructions </w:t>
      </w:r>
      <w:r>
        <w:t>f</w:t>
      </w:r>
      <w:r w:rsidR="004F3F1E">
        <w:t>o</w:t>
      </w:r>
      <w:r>
        <w:t>r</w:t>
      </w:r>
      <w:r w:rsidR="004F3F1E">
        <w:t xml:space="preserve"> set</w:t>
      </w:r>
      <w:r>
        <w:t xml:space="preserve">ting </w:t>
      </w:r>
      <w:r w:rsidR="004F3F1E">
        <w:t>up your experiment</w:t>
      </w:r>
      <w:r>
        <w:t xml:space="preserve"> are</w:t>
      </w:r>
      <w:r w:rsidR="004F3F1E">
        <w:t xml:space="preserve"> displayed directly </w:t>
      </w:r>
      <w:r w:rsidR="00013ED6">
        <w:t>above the experiment</w:t>
      </w:r>
      <w:r w:rsidR="00364C5B">
        <w:t xml:space="preserve"> setup table.</w:t>
      </w:r>
      <w:r w:rsidR="004F3F1E">
        <w:t xml:space="preserve"> </w:t>
      </w:r>
    </w:p>
    <w:p w14:paraId="5EAC6DCD" w14:textId="6EA9326D" w:rsidR="00244700" w:rsidRDefault="00832C83" w:rsidP="004D7192">
      <w:pPr>
        <w:pStyle w:val="SCBExerciseListBulletLevel2"/>
      </w:pPr>
      <w:r>
        <w:t xml:space="preserve">In some assignments, </w:t>
      </w:r>
      <w:r w:rsidR="00802C69">
        <w:t>the ability to add</w:t>
      </w:r>
      <w:r w:rsidR="001078F4">
        <w:t xml:space="preserve"> one or</w:t>
      </w:r>
      <w:r w:rsidR="00802C69">
        <w:t xml:space="preserve"> multiple treatment protocols to the setup table will be available by clicking the</w:t>
      </w:r>
      <w:r w:rsidR="00244700">
        <w:t xml:space="preserve"> </w:t>
      </w:r>
      <w:r w:rsidR="00244700" w:rsidRPr="00171433">
        <w:rPr>
          <w:b/>
        </w:rPr>
        <w:t xml:space="preserve">Add </w:t>
      </w:r>
      <w:r w:rsidR="00013ED6">
        <w:rPr>
          <w:b/>
        </w:rPr>
        <w:t>Samples</w:t>
      </w:r>
      <w:r w:rsidR="00244700" w:rsidRPr="00171433">
        <w:t xml:space="preserve"> </w:t>
      </w:r>
      <w:r w:rsidR="00244700">
        <w:t>button</w:t>
      </w:r>
      <w:r w:rsidR="00802C69">
        <w:t xml:space="preserve"> at the bottom of the setup table</w:t>
      </w:r>
      <w:r>
        <w:t>.</w:t>
      </w:r>
      <w:r w:rsidR="00F4474E" w:rsidRPr="00171433">
        <w:t xml:space="preserve"> </w:t>
      </w:r>
      <w:r>
        <w:t xml:space="preserve">Within the </w:t>
      </w:r>
      <w:r w:rsidRPr="00171433">
        <w:rPr>
          <w:b/>
        </w:rPr>
        <w:t xml:space="preserve">Add </w:t>
      </w:r>
      <w:r w:rsidR="00013ED6">
        <w:rPr>
          <w:b/>
        </w:rPr>
        <w:t>Samples</w:t>
      </w:r>
      <w:r w:rsidRPr="00171433">
        <w:t xml:space="preserve"> </w:t>
      </w:r>
      <w:r w:rsidR="00802C69">
        <w:t>pop-up window</w:t>
      </w:r>
      <w:r>
        <w:t>,</w:t>
      </w:r>
      <w:r w:rsidR="00802C69">
        <w:t xml:space="preserve"> select all the </w:t>
      </w:r>
      <w:r w:rsidR="00C006A2">
        <w:t>strains</w:t>
      </w:r>
      <w:r w:rsidR="00802C69">
        <w:t xml:space="preserve"> and treatments you would like to add to the </w:t>
      </w:r>
      <w:r w:rsidR="00013ED6">
        <w:t xml:space="preserve">experiment </w:t>
      </w:r>
      <w:r w:rsidR="00802C69">
        <w:t xml:space="preserve">setup table and click </w:t>
      </w:r>
      <w:r w:rsidR="00802C69" w:rsidRPr="00171433">
        <w:rPr>
          <w:b/>
        </w:rPr>
        <w:t xml:space="preserve">Add </w:t>
      </w:r>
      <w:r w:rsidR="00013ED6">
        <w:rPr>
          <w:b/>
        </w:rPr>
        <w:t>Sample</w:t>
      </w:r>
      <w:r w:rsidR="00802C69" w:rsidRPr="00171433">
        <w:rPr>
          <w:b/>
        </w:rPr>
        <w:t>s</w:t>
      </w:r>
      <w:r w:rsidR="00802C69" w:rsidRPr="00244700">
        <w:t xml:space="preserve"> </w:t>
      </w:r>
      <w:r w:rsidR="00802C69">
        <w:t xml:space="preserve">at the bottom of the </w:t>
      </w:r>
      <w:r w:rsidR="00802C69" w:rsidRPr="00171433">
        <w:rPr>
          <w:b/>
        </w:rPr>
        <w:t xml:space="preserve">Add </w:t>
      </w:r>
      <w:r w:rsidR="00013ED6">
        <w:rPr>
          <w:b/>
        </w:rPr>
        <w:t>Sample</w:t>
      </w:r>
      <w:r w:rsidR="00802C69" w:rsidRPr="00171433">
        <w:rPr>
          <w:b/>
        </w:rPr>
        <w:t>s</w:t>
      </w:r>
      <w:r w:rsidR="00802C69">
        <w:t xml:space="preserve"> pop-up window</w:t>
      </w:r>
      <w:r>
        <w:t xml:space="preserve">. </w:t>
      </w:r>
      <w:r w:rsidR="00802C69">
        <w:t xml:space="preserve">If the </w:t>
      </w:r>
      <w:r w:rsidR="00802C69" w:rsidRPr="00171433">
        <w:rPr>
          <w:b/>
        </w:rPr>
        <w:t xml:space="preserve">Add </w:t>
      </w:r>
      <w:r w:rsidR="00013ED6">
        <w:rPr>
          <w:b/>
        </w:rPr>
        <w:t>Sample</w:t>
      </w:r>
      <w:r w:rsidR="00802C69" w:rsidRPr="00171433">
        <w:rPr>
          <w:b/>
        </w:rPr>
        <w:t>s</w:t>
      </w:r>
      <w:r w:rsidR="00802C69" w:rsidRPr="00171433">
        <w:t xml:space="preserve"> </w:t>
      </w:r>
      <w:r w:rsidR="00802C69">
        <w:t>button is not shown at the bottom of the setup table, it means that your current assignment lacks this functionality.</w:t>
      </w:r>
    </w:p>
    <w:p w14:paraId="17FD289E" w14:textId="77777777" w:rsidR="0006484C" w:rsidRDefault="001078F4" w:rsidP="00065BE0">
      <w:pPr>
        <w:pStyle w:val="SCB-Normal"/>
      </w:pPr>
      <w:r w:rsidRPr="003A4FC5">
        <w:rPr>
          <w:noProof/>
        </w:rPr>
        <w:drawing>
          <wp:inline distT="0" distB="0" distL="0" distR="0" wp14:anchorId="42A7735E" wp14:editId="2D01C228">
            <wp:extent cx="5943600" cy="758190"/>
            <wp:effectExtent l="25400" t="0" r="0" b="0"/>
            <wp:docPr id="3" name="Picture 2" descr="Screen Shot 2013-04-02 at 10.5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02 at 10.58.40 AM.png"/>
                    <pic:cNvPicPr/>
                  </pic:nvPicPr>
                  <pic:blipFill>
                    <a:blip r:embed="rId15"/>
                    <a:stretch>
                      <a:fillRect/>
                    </a:stretch>
                  </pic:blipFill>
                  <pic:spPr>
                    <a:xfrm>
                      <a:off x="0" y="0"/>
                      <a:ext cx="5943600" cy="758190"/>
                    </a:xfrm>
                    <a:prstGeom prst="rect">
                      <a:avLst/>
                    </a:prstGeom>
                  </pic:spPr>
                </pic:pic>
              </a:graphicData>
            </a:graphic>
          </wp:inline>
        </w:drawing>
      </w:r>
    </w:p>
    <w:p w14:paraId="660BF263" w14:textId="77777777" w:rsidR="00F02109" w:rsidRPr="00171433" w:rsidRDefault="00F02109" w:rsidP="004D7192">
      <w:pPr>
        <w:pStyle w:val="SCBExerciseListBulletLevel2"/>
      </w:pPr>
      <w:r w:rsidRPr="00171433">
        <w:t>Each</w:t>
      </w:r>
      <w:r w:rsidR="007831FE">
        <w:t xml:space="preserve"> row </w:t>
      </w:r>
      <w:r w:rsidR="00244700" w:rsidRPr="00171433">
        <w:t xml:space="preserve">in the </w:t>
      </w:r>
      <w:r w:rsidR="00244700">
        <w:t>e</w:t>
      </w:r>
      <w:r w:rsidR="00244700" w:rsidRPr="00171433">
        <w:t xml:space="preserve">xperimental </w:t>
      </w:r>
      <w:r w:rsidR="00244700">
        <w:t>s</w:t>
      </w:r>
      <w:r w:rsidR="00244700" w:rsidRPr="00171433">
        <w:t>et</w:t>
      </w:r>
      <w:r w:rsidR="00244700">
        <w:t>u</w:t>
      </w:r>
      <w:r w:rsidR="00244700" w:rsidRPr="00171433">
        <w:t>p table</w:t>
      </w:r>
      <w:r w:rsidR="00244700">
        <w:t xml:space="preserve"> </w:t>
      </w:r>
      <w:r w:rsidR="007831FE">
        <w:t>represents an individual</w:t>
      </w:r>
      <w:r w:rsidRPr="00171433">
        <w:t xml:space="preserve"> treatment</w:t>
      </w:r>
      <w:r w:rsidR="00244700">
        <w:t xml:space="preserve"> protocol</w:t>
      </w:r>
      <w:r w:rsidRPr="00171433">
        <w:t>.</w:t>
      </w:r>
    </w:p>
    <w:p w14:paraId="735EBA9F" w14:textId="305E4338" w:rsidR="00F4474E" w:rsidRPr="00171433" w:rsidRDefault="00244700" w:rsidP="004D7192">
      <w:pPr>
        <w:pStyle w:val="SCBExerciseListBulletLevel2"/>
      </w:pPr>
      <w:r>
        <w:t>Click</w:t>
      </w:r>
      <w:r w:rsidRPr="00171433">
        <w:t xml:space="preserve"> the </w:t>
      </w:r>
      <w:r w:rsidR="000E050E">
        <w:rPr>
          <w:noProof/>
        </w:rPr>
        <w:drawing>
          <wp:inline distT="0" distB="0" distL="0" distR="0" wp14:anchorId="37823D51" wp14:editId="1A771C87">
            <wp:extent cx="173736" cy="173736"/>
            <wp:effectExtent l="0" t="0" r="4445" b="4445"/>
            <wp:docPr id="1" name="Picture 1" descr="Alison Brauneis:Users:AlisonBrauneis:Dropbox:StarCellBio:User Interface Development:Work with Jamie Waters - Graphic Designer:Production:png files for production:SCB_Icons:SCB_Icons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son Brauneis:Users:AlisonBrauneis:Dropbox:StarCellBio:User Interface Development:Work with Jamie Waters - Graphic Designer:Production:png files for production:SCB_Icons:SCB_Icons_cop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736" cy="173736"/>
                    </a:xfrm>
                    <a:prstGeom prst="rect">
                      <a:avLst/>
                    </a:prstGeom>
                    <a:noFill/>
                    <a:ln>
                      <a:noFill/>
                    </a:ln>
                  </pic:spPr>
                </pic:pic>
              </a:graphicData>
            </a:graphic>
          </wp:inline>
        </w:drawing>
      </w:r>
      <w:r>
        <w:t xml:space="preserve"> </w:t>
      </w:r>
      <w:r w:rsidRPr="00171433">
        <w:t>co</w:t>
      </w:r>
      <w:r>
        <w:t>py icon on the right side of each</w:t>
      </w:r>
      <w:r w:rsidRPr="00171433">
        <w:t xml:space="preserve"> row </w:t>
      </w:r>
      <w:r>
        <w:t>t</w:t>
      </w:r>
      <w:r w:rsidR="00F4474E" w:rsidRPr="00171433">
        <w:t xml:space="preserve">o duplicate a particular treatment protocol. </w:t>
      </w:r>
      <w:r w:rsidR="00F4474E">
        <w:t xml:space="preserve">If the ability to edit a treatment protocol within the setup table is available to you in your assignment, then </w:t>
      </w:r>
      <w:r w:rsidR="00F4474E" w:rsidRPr="00171433">
        <w:t>edit the duplicated treatment protocol as needed</w:t>
      </w:r>
      <w:r w:rsidR="00F4474E">
        <w:t xml:space="preserve"> by clicking within the appropriate dropdown menus</w:t>
      </w:r>
      <w:r w:rsidR="00F4474E" w:rsidRPr="00171433">
        <w:t>.</w:t>
      </w:r>
      <w:r w:rsidR="00013ED6">
        <w:t xml:space="preserve"> Not all assignments have the </w:t>
      </w:r>
      <w:r w:rsidR="00E245AE">
        <w:t>functional</w:t>
      </w:r>
      <w:r w:rsidR="00013ED6">
        <w:t>ity to copy a treatment protocol.</w:t>
      </w:r>
    </w:p>
    <w:p w14:paraId="142A4CDE" w14:textId="77777777" w:rsidR="00F4474E" w:rsidRDefault="00244700" w:rsidP="004D7192">
      <w:pPr>
        <w:pStyle w:val="SCBExerciseListBulletLevel2"/>
      </w:pPr>
      <w:r>
        <w:t xml:space="preserve">Click </w:t>
      </w:r>
      <w:r w:rsidRPr="00171433">
        <w:t xml:space="preserve">the </w:t>
      </w:r>
      <w:r>
        <w:rPr>
          <w:noProof/>
        </w:rPr>
        <w:drawing>
          <wp:inline distT="0" distB="0" distL="0" distR="0" wp14:anchorId="668E212F" wp14:editId="759C067A">
            <wp:extent cx="177249" cy="168910"/>
            <wp:effectExtent l="0" t="0" r="635" b="889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B_SetUp_F_copy_0001s_0001s_0004s_0009s_0000_copy_delete-1.png"/>
                    <pic:cNvPicPr/>
                  </pic:nvPicPr>
                  <pic:blipFill rotWithShape="1">
                    <a:blip r:embed="rId17">
                      <a:extLst>
                        <a:ext uri="{28A0092B-C50C-407E-A947-70E740481C1C}">
                          <a14:useLocalDpi xmlns:a14="http://schemas.microsoft.com/office/drawing/2010/main" val="0"/>
                        </a:ext>
                      </a:extLst>
                    </a:blip>
                    <a:srcRect l="61135" t="-11111"/>
                    <a:stretch/>
                  </pic:blipFill>
                  <pic:spPr bwMode="auto">
                    <a:xfrm>
                      <a:off x="0" y="0"/>
                      <a:ext cx="177693" cy="16933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C006A2">
        <w:t>trash can</w:t>
      </w:r>
      <w:r>
        <w:t xml:space="preserve"> icon on the right side of each</w:t>
      </w:r>
      <w:r w:rsidRPr="00171433">
        <w:t xml:space="preserve"> row </w:t>
      </w:r>
      <w:r>
        <w:t>t</w:t>
      </w:r>
      <w:r w:rsidR="00F4474E" w:rsidRPr="00171433">
        <w:t>o delete a particular treatment protocol</w:t>
      </w:r>
      <w:r w:rsidR="00D40FFD">
        <w:t>.</w:t>
      </w:r>
    </w:p>
    <w:p w14:paraId="35D391BA" w14:textId="3A34B47A" w:rsidR="00F4474E" w:rsidRPr="00F4474E" w:rsidRDefault="00244700" w:rsidP="004D7192">
      <w:pPr>
        <w:pStyle w:val="SCBExerciseListBulletLevel2"/>
        <w:rPr>
          <w:rFonts w:eastAsiaTheme="minorEastAsia"/>
        </w:rPr>
      </w:pPr>
      <w:r>
        <w:t xml:space="preserve">Click </w:t>
      </w:r>
      <w:r w:rsidRPr="00013ED6">
        <w:rPr>
          <w:b/>
          <w:color w:val="168359"/>
        </w:rPr>
        <w:t>RUN EXPERIMENT</w:t>
      </w:r>
      <w:r w:rsidRPr="00171433">
        <w:t xml:space="preserve"> </w:t>
      </w:r>
      <w:r>
        <w:t>o</w:t>
      </w:r>
      <w:r w:rsidR="00F4474E" w:rsidRPr="00171433">
        <w:t xml:space="preserve">nce you finish setting up your experiment. </w:t>
      </w:r>
      <w:r w:rsidR="00013ED6">
        <w:t xml:space="preserve">You will be prompted to confirm that you would like to proceed with your experiment setup. </w:t>
      </w:r>
      <w:r w:rsidR="00013ED6">
        <w:rPr>
          <w:rFonts w:eastAsiaTheme="minorEastAsia"/>
        </w:rPr>
        <w:t>E</w:t>
      </w:r>
      <w:r w:rsidR="00F4474E" w:rsidRPr="00171433">
        <w:rPr>
          <w:rFonts w:eastAsiaTheme="minorEastAsia"/>
        </w:rPr>
        <w:t xml:space="preserve">ither </w:t>
      </w:r>
      <w:r w:rsidR="000E050E">
        <w:rPr>
          <w:rFonts w:eastAsiaTheme="minorEastAsia"/>
        </w:rPr>
        <w:t>click</w:t>
      </w:r>
      <w:r w:rsidR="000E050E" w:rsidRPr="00171433">
        <w:rPr>
          <w:rFonts w:eastAsiaTheme="minorEastAsia"/>
        </w:rPr>
        <w:t xml:space="preserve"> </w:t>
      </w:r>
      <w:r w:rsidR="00F4474E" w:rsidRPr="00013ED6">
        <w:rPr>
          <w:rFonts w:eastAsiaTheme="minorEastAsia"/>
          <w:b/>
          <w:color w:val="168359"/>
        </w:rPr>
        <w:t>EDIT SET-UP</w:t>
      </w:r>
      <w:r w:rsidR="00F4474E" w:rsidRPr="00171433">
        <w:rPr>
          <w:rFonts w:eastAsiaTheme="minorEastAsia"/>
        </w:rPr>
        <w:t xml:space="preserve"> to </w:t>
      </w:r>
      <w:r w:rsidR="00F4474E">
        <w:rPr>
          <w:rFonts w:eastAsiaTheme="minorEastAsia"/>
        </w:rPr>
        <w:t xml:space="preserve">go back to </w:t>
      </w:r>
      <w:r w:rsidR="00F4474E" w:rsidRPr="00171433">
        <w:rPr>
          <w:rFonts w:eastAsiaTheme="minorEastAsia"/>
        </w:rPr>
        <w:t xml:space="preserve">edit your set-up or </w:t>
      </w:r>
      <w:r w:rsidR="000E050E">
        <w:rPr>
          <w:rFonts w:eastAsiaTheme="minorEastAsia"/>
        </w:rPr>
        <w:t>click</w:t>
      </w:r>
      <w:r w:rsidR="000E050E" w:rsidRPr="00171433">
        <w:rPr>
          <w:rFonts w:eastAsiaTheme="minorEastAsia"/>
        </w:rPr>
        <w:t xml:space="preserve"> </w:t>
      </w:r>
      <w:r w:rsidR="00F4474E" w:rsidRPr="00013ED6">
        <w:rPr>
          <w:rFonts w:eastAsiaTheme="minorEastAsia"/>
          <w:b/>
          <w:color w:val="168359"/>
        </w:rPr>
        <w:t xml:space="preserve">CONFIRM SET-UP &amp; </w:t>
      </w:r>
      <w:r w:rsidR="002464ED" w:rsidRPr="00013ED6">
        <w:rPr>
          <w:rFonts w:eastAsiaTheme="minorEastAsia"/>
          <w:b/>
          <w:color w:val="168359"/>
        </w:rPr>
        <w:t>RUN</w:t>
      </w:r>
      <w:r w:rsidR="00F4474E" w:rsidRPr="00171433">
        <w:rPr>
          <w:rFonts w:eastAsiaTheme="minorEastAsia"/>
        </w:rPr>
        <w:t xml:space="preserve"> to run your experiment. </w:t>
      </w:r>
      <w:r w:rsidR="00F4474E" w:rsidRPr="00171433">
        <w:t>After you confirm your experiment</w:t>
      </w:r>
      <w:r w:rsidR="00F4112E">
        <w:t>’s</w:t>
      </w:r>
      <w:r w:rsidR="00F4474E" w:rsidRPr="00171433">
        <w:t xml:space="preserve"> set-up, you will be unable to change your treatment protocols</w:t>
      </w:r>
      <w:r w:rsidR="00F4474E">
        <w:t xml:space="preserve"> for this particular experiment</w:t>
      </w:r>
      <w:r w:rsidR="00F4474E" w:rsidRPr="00171433">
        <w:t>.</w:t>
      </w:r>
    </w:p>
    <w:p w14:paraId="108A6570" w14:textId="4367C588" w:rsidR="001E3056" w:rsidRDefault="00E242A8" w:rsidP="001E3056">
      <w:pPr>
        <w:pStyle w:val="SCB-Normal"/>
        <w:shd w:val="clear" w:color="auto" w:fill="FFFFFF"/>
      </w:pPr>
      <w:hyperlink w:anchor="_top" w:history="1">
        <w:r w:rsidR="003614E6" w:rsidRPr="005C1BE7">
          <w:rPr>
            <w:rStyle w:val="Hyperlink"/>
          </w:rPr>
          <w:t>Back to top</w:t>
        </w:r>
      </w:hyperlink>
    </w:p>
    <w:p w14:paraId="28623D80" w14:textId="540D4B23" w:rsidR="001E3056" w:rsidRDefault="009F7860" w:rsidP="001E3056">
      <w:pPr>
        <w:pStyle w:val="SCB-Heading1Allcaps"/>
        <w:shd w:val="clear" w:color="auto" w:fill="FFFFFF"/>
      </w:pPr>
      <w:r>
        <w:t xml:space="preserve">C. </w:t>
      </w:r>
      <w:r w:rsidR="004B7AAC">
        <w:t>S</w:t>
      </w:r>
      <w:r w:rsidR="002B5309">
        <w:t>elect</w:t>
      </w:r>
      <w:r w:rsidR="004B7AAC">
        <w:t xml:space="preserve"> </w:t>
      </w:r>
      <w:r w:rsidR="001E3056">
        <w:t>Technique Page</w:t>
      </w:r>
    </w:p>
    <w:p w14:paraId="5BDE19BC" w14:textId="5CB0A188" w:rsidR="001E3056" w:rsidRPr="00171433" w:rsidRDefault="004B7AAC" w:rsidP="004D7192">
      <w:pPr>
        <w:pStyle w:val="SCBExerciseListBulletLevel2"/>
      </w:pPr>
      <w:r>
        <w:t>To start a new w</w:t>
      </w:r>
      <w:r w:rsidRPr="00171433">
        <w:t xml:space="preserve">estern </w:t>
      </w:r>
      <w:r>
        <w:t>b</w:t>
      </w:r>
      <w:r w:rsidRPr="00171433">
        <w:t xml:space="preserve">lot, </w:t>
      </w:r>
      <w:r>
        <w:t>f</w:t>
      </w:r>
      <w:r w:rsidRPr="00171433">
        <w:t xml:space="preserve">low </w:t>
      </w:r>
      <w:r>
        <w:t>c</w:t>
      </w:r>
      <w:r w:rsidRPr="00171433">
        <w:t xml:space="preserve">ytometry, or </w:t>
      </w:r>
      <w:r>
        <w:t>mi</w:t>
      </w:r>
      <w:r w:rsidRPr="00171433">
        <w:t xml:space="preserve">croscopy </w:t>
      </w:r>
      <w:r>
        <w:t>e</w:t>
      </w:r>
      <w:r w:rsidRPr="00171433">
        <w:t>xperiment</w:t>
      </w:r>
      <w:r>
        <w:t>, click</w:t>
      </w:r>
      <w:r w:rsidR="00E07DB1" w:rsidRPr="00171433">
        <w:t xml:space="preserve"> </w:t>
      </w:r>
      <w:r w:rsidR="00E07DB1" w:rsidRPr="00FC7BE9">
        <w:rPr>
          <w:b/>
          <w:color w:val="168359"/>
        </w:rPr>
        <w:t>NEW WESTERN BLOT</w:t>
      </w:r>
      <w:r w:rsidR="00E07DB1" w:rsidRPr="00171433">
        <w:t xml:space="preserve">, </w:t>
      </w:r>
      <w:r w:rsidR="00E07DB1" w:rsidRPr="00FC7BE9">
        <w:rPr>
          <w:b/>
          <w:color w:val="168359"/>
        </w:rPr>
        <w:t>NEW FLOW CYTOMETRY</w:t>
      </w:r>
      <w:r w:rsidR="00E07DB1" w:rsidRPr="00171433">
        <w:t xml:space="preserve">, or </w:t>
      </w:r>
      <w:r w:rsidR="00E07DB1" w:rsidRPr="00FC7BE9">
        <w:rPr>
          <w:b/>
          <w:color w:val="168359"/>
        </w:rPr>
        <w:t>NEW MICROSCOPY</w:t>
      </w:r>
      <w:r w:rsidR="001E3056" w:rsidRPr="00171433">
        <w:t xml:space="preserve">, respectively. Please note that some assignments will only have </w:t>
      </w:r>
      <w:r w:rsidR="00FC7BE9">
        <w:t xml:space="preserve">a subset of the </w:t>
      </w:r>
      <w:r w:rsidR="001E3056" w:rsidRPr="00171433">
        <w:t>experimental techniques available</w:t>
      </w:r>
      <w:r w:rsidR="00F4112E">
        <w:t xml:space="preserve">. Experimental techniques </w:t>
      </w:r>
      <w:r w:rsidR="002B3D21">
        <w:t xml:space="preserve">that are </w:t>
      </w:r>
      <w:r w:rsidR="00F4112E">
        <w:t xml:space="preserve">not available within an </w:t>
      </w:r>
      <w:r w:rsidR="00C006A2">
        <w:t>assignment</w:t>
      </w:r>
      <w:r w:rsidR="00F4112E">
        <w:t xml:space="preserve"> will </w:t>
      </w:r>
      <w:r w:rsidR="00BF184E">
        <w:t>appear</w:t>
      </w:r>
      <w:r w:rsidR="00F4112E">
        <w:t xml:space="preserve"> </w:t>
      </w:r>
      <w:r w:rsidR="00BF184E">
        <w:t>grayed-out</w:t>
      </w:r>
      <w:r w:rsidR="00F4112E">
        <w:t>.</w:t>
      </w:r>
    </w:p>
    <w:p w14:paraId="728E3103" w14:textId="3B6E22AC" w:rsidR="0046295D" w:rsidRDefault="001E3056" w:rsidP="004D7192">
      <w:pPr>
        <w:pStyle w:val="SCBExerciseListBulletLevel2"/>
      </w:pPr>
      <w:r w:rsidRPr="00171433">
        <w:t>To view</w:t>
      </w:r>
      <w:r w:rsidR="0046295D">
        <w:t xml:space="preserve"> the results of</w:t>
      </w:r>
      <w:r w:rsidRPr="00171433">
        <w:t xml:space="preserve"> or </w:t>
      </w:r>
      <w:r w:rsidR="00701EF0">
        <w:t xml:space="preserve">to </w:t>
      </w:r>
      <w:r w:rsidRPr="00171433">
        <w:t xml:space="preserve">finish a previously started technique, select the </w:t>
      </w:r>
      <w:r w:rsidR="00DE4F96">
        <w:t xml:space="preserve">particular name of the experimental analysis </w:t>
      </w:r>
      <w:r w:rsidRPr="00171433">
        <w:t>in the appropriate</w:t>
      </w:r>
      <w:r w:rsidR="004B7AAC">
        <w:t xml:space="preserve"> experimental technique</w:t>
      </w:r>
      <w:r w:rsidRPr="00171433">
        <w:t xml:space="preserve"> window</w:t>
      </w:r>
      <w:r w:rsidR="0046295D">
        <w:t xml:space="preserve"> </w:t>
      </w:r>
      <w:r w:rsidR="00DE4F96">
        <w:t>on</w:t>
      </w:r>
      <w:r w:rsidR="0046295D">
        <w:t xml:space="preserve"> the </w:t>
      </w:r>
      <w:r w:rsidR="00F66724" w:rsidRPr="00FC7BE9">
        <w:rPr>
          <w:b/>
          <w:bCs/>
          <w:color w:val="316F94"/>
        </w:rPr>
        <w:t>SELECT T</w:t>
      </w:r>
      <w:r w:rsidR="0046295D" w:rsidRPr="00FC7BE9">
        <w:rPr>
          <w:b/>
          <w:bCs/>
          <w:color w:val="316F94"/>
        </w:rPr>
        <w:t>ECHNIQUE</w:t>
      </w:r>
      <w:r w:rsidR="0046295D">
        <w:rPr>
          <w:b/>
        </w:rPr>
        <w:t xml:space="preserve"> </w:t>
      </w:r>
      <w:r w:rsidR="0046295D" w:rsidRPr="00DE4F96">
        <w:t>page</w:t>
      </w:r>
      <w:r w:rsidRPr="00171433">
        <w:t>. The program will navigate to the last</w:t>
      </w:r>
      <w:r w:rsidR="009A249B">
        <w:t xml:space="preserve"> edited page for the previously </w:t>
      </w:r>
      <w:r w:rsidRPr="00171433">
        <w:t>started technique.</w:t>
      </w:r>
    </w:p>
    <w:p w14:paraId="53FB399F" w14:textId="77777777" w:rsidR="0046295D" w:rsidRDefault="0046295D" w:rsidP="0046295D">
      <w:pPr>
        <w:pStyle w:val="SCBExerciseListBulletLevel2"/>
        <w:numPr>
          <w:ilvl w:val="0"/>
          <w:numId w:val="0"/>
        </w:numPr>
      </w:pPr>
      <w:r>
        <w:rPr>
          <w:noProof/>
        </w:rPr>
        <w:drawing>
          <wp:inline distT="0" distB="0" distL="0" distR="0" wp14:anchorId="7DB16091" wp14:editId="18D28A66">
            <wp:extent cx="1765190" cy="2286000"/>
            <wp:effectExtent l="25400" t="0" r="0" b="0"/>
            <wp:docPr id="16" name="Picture 15" descr="Screen Shot 2013-03-29 at 12.54.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3-29 at 12.54.54 PM.png"/>
                    <pic:cNvPicPr/>
                  </pic:nvPicPr>
                  <pic:blipFill>
                    <a:blip r:embed="rId18"/>
                    <a:stretch>
                      <a:fillRect/>
                    </a:stretch>
                  </pic:blipFill>
                  <pic:spPr>
                    <a:xfrm>
                      <a:off x="0" y="0"/>
                      <a:ext cx="1765190" cy="2286000"/>
                    </a:xfrm>
                    <a:prstGeom prst="rect">
                      <a:avLst/>
                    </a:prstGeom>
                  </pic:spPr>
                </pic:pic>
              </a:graphicData>
            </a:graphic>
          </wp:inline>
        </w:drawing>
      </w:r>
    </w:p>
    <w:p w14:paraId="67DE7A93" w14:textId="698A7669" w:rsidR="001E3056" w:rsidRDefault="00E242A8" w:rsidP="001E3056">
      <w:pPr>
        <w:pStyle w:val="SCB-Normal"/>
        <w:shd w:val="clear" w:color="auto" w:fill="FFFFFF"/>
        <w:rPr>
          <w:rStyle w:val="Hyperlink"/>
        </w:rPr>
      </w:pPr>
      <w:hyperlink w:anchor="_top" w:history="1">
        <w:r w:rsidR="003614E6" w:rsidRPr="005C1BE7">
          <w:rPr>
            <w:rStyle w:val="Hyperlink"/>
          </w:rPr>
          <w:t>Back to top</w:t>
        </w:r>
      </w:hyperlink>
    </w:p>
    <w:p w14:paraId="5D11563B" w14:textId="77777777" w:rsidR="001E3056" w:rsidRDefault="001E3056" w:rsidP="001E3056">
      <w:pPr>
        <w:pStyle w:val="SCB-Heading1Allcaps"/>
        <w:shd w:val="clear" w:color="auto" w:fill="FFFFFF"/>
      </w:pPr>
      <w:r>
        <w:t>Western Blot Experimental Technique Pages</w:t>
      </w:r>
    </w:p>
    <w:p w14:paraId="7D2606CC" w14:textId="20DAEE7F" w:rsidR="001E3056" w:rsidRPr="00171433" w:rsidRDefault="001E3056" w:rsidP="001E3056">
      <w:pPr>
        <w:pStyle w:val="SCB-Heading1"/>
        <w:shd w:val="clear" w:color="auto" w:fill="FFFFFF"/>
      </w:pPr>
      <w:r w:rsidRPr="00171433">
        <w:t xml:space="preserve">General </w:t>
      </w:r>
      <w:r w:rsidR="00C02C15">
        <w:t>Information</w:t>
      </w:r>
    </w:p>
    <w:p w14:paraId="09FC494B" w14:textId="59CFC324" w:rsidR="00C02C15" w:rsidRDefault="00676447" w:rsidP="001958F9">
      <w:pPr>
        <w:pStyle w:val="StarCellBioExercise-Normalnospacing"/>
      </w:pPr>
      <w:r>
        <w:t>1. Navigating the Western Blot Experimental Technique pages</w:t>
      </w:r>
    </w:p>
    <w:p w14:paraId="36DFB97E" w14:textId="56C283ED" w:rsidR="0065281B" w:rsidRDefault="00C02C15" w:rsidP="0065281B">
      <w:pPr>
        <w:pStyle w:val="SCBExerciseListBulletLevel2"/>
      </w:pPr>
      <w:r>
        <w:t>To start a new western blotting experimental technique, c</w:t>
      </w:r>
      <w:r w:rsidR="0046295D">
        <w:t>lick</w:t>
      </w:r>
      <w:r w:rsidR="0046295D" w:rsidRPr="00171433">
        <w:t xml:space="preserve"> </w:t>
      </w:r>
      <w:r w:rsidRPr="00FC7BE9">
        <w:rPr>
          <w:b/>
          <w:color w:val="316F94"/>
        </w:rPr>
        <w:t>SELECT T</w:t>
      </w:r>
      <w:r w:rsidR="0046295D" w:rsidRPr="00FC7BE9">
        <w:rPr>
          <w:b/>
          <w:color w:val="316F94"/>
        </w:rPr>
        <w:t>ECHNIQUE</w:t>
      </w:r>
      <w:r w:rsidR="0046295D" w:rsidRPr="00171433">
        <w:t xml:space="preserve"> within the Navigation Tool Bar</w:t>
      </w:r>
      <w:r w:rsidR="0046295D">
        <w:t xml:space="preserve"> and then click </w:t>
      </w:r>
      <w:r w:rsidR="0046295D" w:rsidRPr="00FC7BE9">
        <w:rPr>
          <w:b/>
          <w:color w:val="168359"/>
        </w:rPr>
        <w:t>NEW WESTERN BLOT</w:t>
      </w:r>
      <w:r w:rsidR="0046295D" w:rsidRPr="00171433">
        <w:t xml:space="preserve"> </w:t>
      </w:r>
      <w:r w:rsidR="0046295D">
        <w:t>t</w:t>
      </w:r>
      <w:r w:rsidR="0065281B" w:rsidRPr="00171433">
        <w:t>o</w:t>
      </w:r>
      <w:r w:rsidR="0046295D">
        <w:t xml:space="preserve"> begin a new</w:t>
      </w:r>
      <w:r w:rsidR="0065281B" w:rsidRPr="00171433">
        <w:t xml:space="preserve"> </w:t>
      </w:r>
      <w:r w:rsidR="0065281B">
        <w:t>w</w:t>
      </w:r>
      <w:r w:rsidR="0065281B" w:rsidRPr="00171433">
        <w:t xml:space="preserve">estern </w:t>
      </w:r>
      <w:r w:rsidR="0065281B">
        <w:t>b</w:t>
      </w:r>
      <w:r w:rsidR="0065281B" w:rsidRPr="00171433">
        <w:t>lot</w:t>
      </w:r>
      <w:r w:rsidR="0046295D">
        <w:t>.</w:t>
      </w:r>
    </w:p>
    <w:p w14:paraId="5468A6FF" w14:textId="4DDB7481" w:rsidR="00C02C15" w:rsidRDefault="00C02C15" w:rsidP="0065281B">
      <w:pPr>
        <w:pStyle w:val="SCBExerciseListBulletLevel2"/>
      </w:pPr>
      <w:r>
        <w:t>Each w</w:t>
      </w:r>
      <w:r w:rsidRPr="00171433">
        <w:t xml:space="preserve">estern </w:t>
      </w:r>
      <w:r>
        <w:t>b</w:t>
      </w:r>
      <w:r w:rsidRPr="00171433">
        <w:t>lot</w:t>
      </w:r>
      <w:r>
        <w:t xml:space="preserve"> analysis within one particular experiment</w:t>
      </w:r>
      <w:r w:rsidRPr="00171433">
        <w:t xml:space="preserve"> </w:t>
      </w:r>
      <w:r>
        <w:t xml:space="preserve">is </w:t>
      </w:r>
      <w:r w:rsidRPr="00171433">
        <w:t xml:space="preserve">displayed in </w:t>
      </w:r>
      <w:r>
        <w:t>its own</w:t>
      </w:r>
      <w:r w:rsidRPr="00171433">
        <w:t xml:space="preserve"> tab directly underneath the Navigation Tool Bar.</w:t>
      </w:r>
    </w:p>
    <w:p w14:paraId="5DF1A162" w14:textId="5BF8488D" w:rsidR="00C02C15" w:rsidRDefault="00C02C15" w:rsidP="002E77EF">
      <w:pPr>
        <w:pStyle w:val="SCBExerciseListBulletLevel2"/>
      </w:pPr>
      <w:r>
        <w:t>Navigate between various western blot analyses by selecting a particular tab</w:t>
      </w:r>
      <w:r w:rsidR="00FC7BE9">
        <w:t xml:space="preserve"> while viewing the western blot experimental technique</w:t>
      </w:r>
      <w:r>
        <w:t xml:space="preserve"> or by selecting a western blot within the </w:t>
      </w:r>
      <w:r w:rsidRPr="00FD347B">
        <w:rPr>
          <w:b/>
        </w:rPr>
        <w:t>Western Blot</w:t>
      </w:r>
      <w:r w:rsidR="00FC7BE9">
        <w:rPr>
          <w:b/>
        </w:rPr>
        <w:t xml:space="preserve"> Analyses</w:t>
      </w:r>
      <w:r>
        <w:t xml:space="preserve"> window on the </w:t>
      </w:r>
      <w:r w:rsidR="000D3B73" w:rsidRPr="00FC7BE9">
        <w:rPr>
          <w:b/>
          <w:color w:val="316F94"/>
        </w:rPr>
        <w:t>SELECT TECHNIQUE</w:t>
      </w:r>
      <w:r>
        <w:t xml:space="preserve"> page.</w:t>
      </w:r>
    </w:p>
    <w:p w14:paraId="11861F99" w14:textId="17FAC6D7" w:rsidR="00C02C15" w:rsidRPr="00171433" w:rsidRDefault="00676447" w:rsidP="001958F9">
      <w:pPr>
        <w:pStyle w:val="StarCellBioExercise-Normalnospacing"/>
      </w:pPr>
      <w:r>
        <w:t xml:space="preserve">2. </w:t>
      </w:r>
      <w:r w:rsidR="00C02C15">
        <w:t>Renaming a Western Blot Experimental Technique</w:t>
      </w:r>
    </w:p>
    <w:p w14:paraId="3FDBFA81" w14:textId="4F7A2434" w:rsidR="001E3056" w:rsidRDefault="00096708" w:rsidP="004D7192">
      <w:pPr>
        <w:pStyle w:val="SCBExerciseListBulletLevel2"/>
      </w:pPr>
      <w:r>
        <w:t xml:space="preserve">Each western blot analysis tab will be labeled </w:t>
      </w:r>
      <w:r w:rsidR="00FD347B">
        <w:t xml:space="preserve">‘W.B. 1’, ‘W.B. 2’, etc. </w:t>
      </w:r>
    </w:p>
    <w:p w14:paraId="05F08253" w14:textId="57E53F18" w:rsidR="0046119A" w:rsidRPr="00171433" w:rsidRDefault="0046119A" w:rsidP="004D7192">
      <w:pPr>
        <w:pStyle w:val="SCBExerciseListBulletLevel2"/>
      </w:pPr>
      <w:r>
        <w:t xml:space="preserve">To rename your western blot experimental technique, click on the western blot experimental technique name in the tab and then type in your new name. The name must be </w:t>
      </w:r>
      <w:r w:rsidR="00941BFA">
        <w:t xml:space="preserve">no more than </w:t>
      </w:r>
      <w:r>
        <w:t>10 characters in length.</w:t>
      </w:r>
    </w:p>
    <w:p w14:paraId="46D5C293" w14:textId="127E21E9" w:rsidR="00C02C15" w:rsidRDefault="00676447" w:rsidP="001958F9">
      <w:pPr>
        <w:pStyle w:val="StarCellBioExercise-Normalnospacing"/>
      </w:pPr>
      <w:r>
        <w:t xml:space="preserve">3. </w:t>
      </w:r>
      <w:r w:rsidR="00C02C15">
        <w:t>Adding a new Western Blot Experimental Technique</w:t>
      </w:r>
    </w:p>
    <w:p w14:paraId="0CFD0664" w14:textId="44E86929" w:rsidR="0046119A" w:rsidRDefault="0046119A" w:rsidP="0046119A">
      <w:pPr>
        <w:pStyle w:val="SCBExerciseListBulletLevel2"/>
      </w:pPr>
      <w:r>
        <w:t>To add another western blot experimental analysis, either:</w:t>
      </w:r>
    </w:p>
    <w:p w14:paraId="61EAE6DE" w14:textId="2574D605" w:rsidR="0046119A" w:rsidRDefault="000957ED" w:rsidP="0046119A">
      <w:pPr>
        <w:pStyle w:val="SCBExerciseListBulletLevel2"/>
        <w:numPr>
          <w:ilvl w:val="1"/>
          <w:numId w:val="3"/>
        </w:numPr>
      </w:pPr>
      <w:r>
        <w:t>Click the ‘Add’ tab while o</w:t>
      </w:r>
      <w:r w:rsidR="0046119A">
        <w:t>n the Western Blot Experimental Technique page</w:t>
      </w:r>
      <w:r w:rsidR="00053C5A">
        <w:t>, or</w:t>
      </w:r>
    </w:p>
    <w:p w14:paraId="0BA7C9DD" w14:textId="3B5F2669" w:rsidR="0046119A" w:rsidRPr="00171433" w:rsidRDefault="0046119A" w:rsidP="0046119A">
      <w:pPr>
        <w:pStyle w:val="SCBExerciseListBulletLevel2"/>
        <w:numPr>
          <w:ilvl w:val="1"/>
          <w:numId w:val="3"/>
        </w:numPr>
      </w:pPr>
      <w:r>
        <w:t xml:space="preserve">Navigate to the </w:t>
      </w:r>
      <w:r w:rsidRPr="000957ED">
        <w:rPr>
          <w:b/>
          <w:bCs/>
          <w:color w:val="316F94"/>
        </w:rPr>
        <w:t>SELECT TECHNIQUE</w:t>
      </w:r>
      <w:r>
        <w:t xml:space="preserve"> page and click </w:t>
      </w:r>
      <w:r w:rsidRPr="000957ED">
        <w:rPr>
          <w:b/>
          <w:color w:val="168359"/>
        </w:rPr>
        <w:t>NEW WESTERN BLOT</w:t>
      </w:r>
      <w:r>
        <w:t xml:space="preserve"> t</w:t>
      </w:r>
      <w:r w:rsidRPr="00171433">
        <w:t xml:space="preserve">o add a new </w:t>
      </w:r>
      <w:r>
        <w:t>western blot</w:t>
      </w:r>
      <w:r w:rsidRPr="00171433">
        <w:t xml:space="preserve"> experimental </w:t>
      </w:r>
      <w:r>
        <w:t>analysis to your experiment</w:t>
      </w:r>
      <w:r w:rsidR="00053C5A">
        <w:t>.</w:t>
      </w:r>
    </w:p>
    <w:p w14:paraId="00CFFB43" w14:textId="0BE7955B" w:rsidR="00C02C15" w:rsidRDefault="00676447" w:rsidP="001958F9">
      <w:pPr>
        <w:pStyle w:val="StarCellBioExercise-Normalnospacing"/>
      </w:pPr>
      <w:r>
        <w:t xml:space="preserve">4. </w:t>
      </w:r>
      <w:r w:rsidR="00C02C15">
        <w:t>Removing a Western Blot Experimental Technique</w:t>
      </w:r>
    </w:p>
    <w:p w14:paraId="167F03FF" w14:textId="6EF262A6" w:rsidR="009F7860" w:rsidRDefault="001E3056" w:rsidP="009F7860">
      <w:pPr>
        <w:pStyle w:val="SCBExerciseListBulletLevel2"/>
      </w:pPr>
      <w:r w:rsidRPr="00171433">
        <w:t xml:space="preserve">To delete a </w:t>
      </w:r>
      <w:r w:rsidR="00FD347B">
        <w:t>w</w:t>
      </w:r>
      <w:r w:rsidRPr="00171433">
        <w:t xml:space="preserve">estern </w:t>
      </w:r>
      <w:r w:rsidR="00FD347B">
        <w:t>b</w:t>
      </w:r>
      <w:r w:rsidRPr="00171433">
        <w:t xml:space="preserve">lot, </w:t>
      </w:r>
      <w:r w:rsidR="00545FE1">
        <w:t>click</w:t>
      </w:r>
      <w:r w:rsidRPr="00171433">
        <w:t xml:space="preserve"> the </w:t>
      </w:r>
      <w:r w:rsidR="00C02C15">
        <w:rPr>
          <w:noProof/>
        </w:rPr>
        <w:t>‘x’</w:t>
      </w:r>
      <w:r w:rsidR="00DB3E02">
        <w:t xml:space="preserve"> icon </w:t>
      </w:r>
      <w:r w:rsidR="00FD347B">
        <w:t>in</w:t>
      </w:r>
      <w:r w:rsidRPr="00171433">
        <w:t xml:space="preserve"> the tab</w:t>
      </w:r>
      <w:r w:rsidR="00FD347B">
        <w:t xml:space="preserve"> for the appropriate western blot</w:t>
      </w:r>
      <w:r w:rsidR="009E2FCF">
        <w:t xml:space="preserve"> </w:t>
      </w:r>
      <w:r w:rsidR="00E8201D">
        <w:t>o</w:t>
      </w:r>
      <w:r w:rsidR="009E2FCF">
        <w:t xml:space="preserve">n </w:t>
      </w:r>
      <w:r w:rsidR="000957ED">
        <w:t xml:space="preserve">the </w:t>
      </w:r>
      <w:r w:rsidR="00C23251">
        <w:t>w</w:t>
      </w:r>
      <w:r w:rsidR="000957ED">
        <w:t xml:space="preserve">estern </w:t>
      </w:r>
      <w:r w:rsidR="00C23251">
        <w:t>b</w:t>
      </w:r>
      <w:r w:rsidR="000957ED">
        <w:t xml:space="preserve">lot </w:t>
      </w:r>
      <w:r w:rsidR="00C23251">
        <w:t>e</w:t>
      </w:r>
      <w:r w:rsidR="000957ED">
        <w:t xml:space="preserve">xperimental </w:t>
      </w:r>
      <w:r w:rsidR="00C23251">
        <w:t>t</w:t>
      </w:r>
      <w:r w:rsidR="000957ED">
        <w:t>echnique page</w:t>
      </w:r>
      <w:r w:rsidRPr="00171433">
        <w:t>.</w:t>
      </w:r>
    </w:p>
    <w:p w14:paraId="0D66389B" w14:textId="1389A477" w:rsidR="00F27C4F" w:rsidRDefault="00F27C4F" w:rsidP="00F27C4F">
      <w:pPr>
        <w:pStyle w:val="SCB-Normal"/>
        <w:shd w:val="clear" w:color="auto" w:fill="FFFFFF"/>
      </w:pPr>
      <w:hyperlink w:anchor="_top" w:history="1">
        <w:r w:rsidRPr="005C1BE7">
          <w:rPr>
            <w:rStyle w:val="Hyperlink"/>
          </w:rPr>
          <w:t>Back to top</w:t>
        </w:r>
      </w:hyperlink>
    </w:p>
    <w:p w14:paraId="6EB88459" w14:textId="37BA4AAF" w:rsidR="00C02C15" w:rsidRPr="00171433" w:rsidRDefault="00C02C15" w:rsidP="00676447">
      <w:pPr>
        <w:pStyle w:val="SCB-Heading1"/>
      </w:pPr>
      <w:r>
        <w:t>Western Blot Experimental Steps</w:t>
      </w:r>
    </w:p>
    <w:p w14:paraId="6B4F2CA5" w14:textId="731F8275" w:rsidR="00053C5A" w:rsidRDefault="00053C5A" w:rsidP="00053C5A">
      <w:pPr>
        <w:pStyle w:val="SCB-Normal"/>
      </w:pPr>
      <w:r w:rsidRPr="00171433">
        <w:t xml:space="preserve">A progress bar, which </w:t>
      </w:r>
      <w:r>
        <w:t>indicates all of the steps of and your progress in each western blot experiment, will appear at the top of</w:t>
      </w:r>
      <w:r w:rsidRPr="00171433">
        <w:t xml:space="preserve"> each</w:t>
      </w:r>
      <w:r>
        <w:t xml:space="preserve"> experimental technique page.</w:t>
      </w:r>
    </w:p>
    <w:p w14:paraId="4C99FAB6" w14:textId="489AEC71" w:rsidR="00545FE1" w:rsidRDefault="001E3056" w:rsidP="00C02C15">
      <w:pPr>
        <w:pStyle w:val="SCB-Normal"/>
      </w:pPr>
      <w:r w:rsidRPr="00171433">
        <w:t xml:space="preserve">There are 7 steps to complete </w:t>
      </w:r>
      <w:r w:rsidR="00545FE1">
        <w:t>a</w:t>
      </w:r>
      <w:r w:rsidRPr="00171433">
        <w:t xml:space="preserve"> </w:t>
      </w:r>
      <w:r w:rsidR="00FD347B">
        <w:t>w</w:t>
      </w:r>
      <w:r w:rsidRPr="00171433">
        <w:t xml:space="preserve">estern </w:t>
      </w:r>
      <w:r w:rsidR="00FD347B">
        <w:t>b</w:t>
      </w:r>
      <w:r w:rsidRPr="00171433">
        <w:t>lot</w:t>
      </w:r>
      <w:r w:rsidR="00DA7AB2">
        <w:t>: 1) sample preparation, 2) prepare gel, 3) load gel, 4) run, 5) transfer, 6) blot</w:t>
      </w:r>
      <w:r w:rsidR="00DD298A">
        <w:t>,</w:t>
      </w:r>
      <w:r w:rsidR="00DA7AB2">
        <w:t xml:space="preserve"> and 7) develop</w:t>
      </w:r>
      <w:r w:rsidRPr="00171433">
        <w:t xml:space="preserve">. </w:t>
      </w:r>
      <w:r w:rsidR="009E2FCF">
        <w:t>Your</w:t>
      </w:r>
      <w:r w:rsidRPr="00171433">
        <w:t xml:space="preserve"> progress through the</w:t>
      </w:r>
      <w:r w:rsidR="00C6668F">
        <w:t>se</w:t>
      </w:r>
      <w:r w:rsidRPr="00171433">
        <w:t xml:space="preserve"> steps is illustrated </w:t>
      </w:r>
      <w:r w:rsidR="003C5903">
        <w:t>in the horizontal</w:t>
      </w:r>
      <w:r w:rsidR="00545FE1">
        <w:t xml:space="preserve"> sub-progress</w:t>
      </w:r>
      <w:r w:rsidR="003C5903">
        <w:t xml:space="preserve"> bar </w:t>
      </w:r>
      <w:r w:rsidRPr="00171433">
        <w:t xml:space="preserve">at the top of each </w:t>
      </w:r>
      <w:r w:rsidR="003C5903">
        <w:t>western blot</w:t>
      </w:r>
      <w:r w:rsidRPr="00171433">
        <w:t>.</w:t>
      </w:r>
      <w:r w:rsidR="00D903FD">
        <w:t xml:space="preserve"> The instructions for each step of a western blot</w:t>
      </w:r>
      <w:r w:rsidR="00545FE1">
        <w:t xml:space="preserve"> </w:t>
      </w:r>
      <w:r w:rsidR="00D903FD">
        <w:t>are detailed below.</w:t>
      </w:r>
    </w:p>
    <w:p w14:paraId="4A33F182" w14:textId="77777777" w:rsidR="00545FE1" w:rsidRDefault="00E8201D" w:rsidP="00545FE1">
      <w:pPr>
        <w:pStyle w:val="SCBExerciseListBulletLevel2"/>
        <w:numPr>
          <w:ilvl w:val="0"/>
          <w:numId w:val="0"/>
        </w:numPr>
      </w:pPr>
      <w:r>
        <w:rPr>
          <w:noProof/>
        </w:rPr>
        <w:drawing>
          <wp:anchor distT="0" distB="0" distL="1828800" distR="1828800" simplePos="0" relativeHeight="251660288" behindDoc="0" locked="0" layoutInCell="1" allowOverlap="1" wp14:anchorId="276E8747" wp14:editId="5648827D">
            <wp:simplePos x="0" y="0"/>
            <wp:positionH relativeFrom="column">
              <wp:align>center</wp:align>
            </wp:positionH>
            <wp:positionV relativeFrom="paragraph">
              <wp:posOffset>97790</wp:posOffset>
            </wp:positionV>
            <wp:extent cx="4906645" cy="677545"/>
            <wp:effectExtent l="0" t="0" r="0" b="8255"/>
            <wp:wrapSquare wrapText="bothSides"/>
            <wp:docPr id="18" name="Picture 18" descr="Screen Shot 2013-03-29 at 1.05.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3-29 at 1.05.56 PM.png"/>
                    <pic:cNvPicPr/>
                  </pic:nvPicPr>
                  <pic:blipFill>
                    <a:blip r:embed="rId19">
                      <a:extLst>
                        <a:ext uri="{28A0092B-C50C-407E-A947-70E740481C1C}">
                          <a14:useLocalDpi xmlns:a14="http://schemas.microsoft.com/office/drawing/2010/main" val="0"/>
                        </a:ext>
                      </a:extLst>
                    </a:blip>
                    <a:stretch>
                      <a:fillRect/>
                    </a:stretch>
                  </pic:blipFill>
                  <pic:spPr>
                    <a:xfrm>
                      <a:off x="0" y="0"/>
                      <a:ext cx="4906645" cy="677545"/>
                    </a:xfrm>
                    <a:prstGeom prst="rect">
                      <a:avLst/>
                    </a:prstGeom>
                    <a:extLst>
                      <a:ext uri="{FAA26D3D-D897-4be2-8F04-BA451C77F1D7}">
                        <ma14:placeholderFlag xmlns:ma14="http://schemas.microsoft.com/office/mac/drawingml/2011/main"/>
                      </a:ext>
                    </a:extLst>
                  </pic:spPr>
                </pic:pic>
              </a:graphicData>
            </a:graphic>
          </wp:anchor>
        </w:drawing>
      </w:r>
    </w:p>
    <w:p w14:paraId="45C4D674" w14:textId="54CF0D7A" w:rsidR="001E3056" w:rsidRPr="00171433" w:rsidRDefault="00E242A8" w:rsidP="001E3056">
      <w:pPr>
        <w:pStyle w:val="SCB-Normal"/>
        <w:shd w:val="clear" w:color="auto" w:fill="FFFFFF"/>
      </w:pPr>
      <w:hyperlink w:anchor="_top" w:history="1">
        <w:r w:rsidR="003614E6" w:rsidRPr="005C1BE7">
          <w:rPr>
            <w:rStyle w:val="Hyperlink"/>
          </w:rPr>
          <w:t>Back to top</w:t>
        </w:r>
      </w:hyperlink>
    </w:p>
    <w:p w14:paraId="2B63EBE5" w14:textId="77777777" w:rsidR="001E3056" w:rsidRDefault="002C152B" w:rsidP="001E3056">
      <w:pPr>
        <w:pStyle w:val="SCB-Heading1"/>
        <w:shd w:val="clear" w:color="auto" w:fill="FFFFFF"/>
      </w:pPr>
      <w:r>
        <w:t xml:space="preserve">1. </w:t>
      </w:r>
      <w:r w:rsidR="001E3056">
        <w:t>Sample Preparation</w:t>
      </w:r>
    </w:p>
    <w:p w14:paraId="335D7C2B" w14:textId="4E596FE4" w:rsidR="001E3056" w:rsidRDefault="00C15EF6" w:rsidP="00C15EF6">
      <w:pPr>
        <w:pStyle w:val="StarCellBioExercise-Normalnospacing"/>
      </w:pPr>
      <w:r>
        <w:t>On this page, you will s</w:t>
      </w:r>
      <w:r w:rsidR="001E3056" w:rsidRPr="00171433">
        <w:t>elect the samples that you</w:t>
      </w:r>
      <w:r w:rsidR="005E6A4B">
        <w:t xml:space="preserve"> would like to prepare for western blot analysis by</w:t>
      </w:r>
      <w:r w:rsidR="001E3056" w:rsidRPr="00171433">
        <w:t xml:space="preserve"> </w:t>
      </w:r>
      <w:r w:rsidR="005E6A4B" w:rsidRPr="00171433">
        <w:t>selecting the checkbox to the left of each sample</w:t>
      </w:r>
      <w:r w:rsidR="005E6A4B">
        <w:t>. This will result in the creation of protein lysates that are suitable for western blotting analysis</w:t>
      </w:r>
      <w:r w:rsidR="001E3056" w:rsidRPr="00171433">
        <w:t>.</w:t>
      </w:r>
    </w:p>
    <w:p w14:paraId="24715E81" w14:textId="65558BD9" w:rsidR="00D24111" w:rsidRDefault="00C15EF6" w:rsidP="00C15EF6">
      <w:pPr>
        <w:pStyle w:val="SCBExerciseListBulletLevel2"/>
      </w:pPr>
      <w:r w:rsidRPr="00C15EF6">
        <w:t>S</w:t>
      </w:r>
      <w:r>
        <w:t>elect each sample by selecting the checkbox to the left of each sample or</w:t>
      </w:r>
      <w:r w:rsidR="00676447">
        <w:t>,</w:t>
      </w:r>
      <w:r>
        <w:t xml:space="preserve"> a</w:t>
      </w:r>
      <w:r w:rsidR="0069087C">
        <w:t>lternatively</w:t>
      </w:r>
      <w:r w:rsidR="009E2FCF">
        <w:t>, c</w:t>
      </w:r>
      <w:r w:rsidR="00AD21B8">
        <w:t xml:space="preserve">lick </w:t>
      </w:r>
      <w:r w:rsidR="00AD21B8" w:rsidRPr="00C15EF6">
        <w:rPr>
          <w:b/>
        </w:rPr>
        <w:t xml:space="preserve">Select All </w:t>
      </w:r>
      <w:r w:rsidR="00AD21B8">
        <w:t xml:space="preserve">at the </w:t>
      </w:r>
      <w:r w:rsidR="004E7397">
        <w:t>bottom</w:t>
      </w:r>
      <w:r w:rsidR="00DD298A">
        <w:t xml:space="preserve"> left</w:t>
      </w:r>
      <w:r w:rsidR="004E7397">
        <w:t xml:space="preserve"> of</w:t>
      </w:r>
      <w:r w:rsidR="00AD21B8">
        <w:t xml:space="preserve"> the</w:t>
      </w:r>
      <w:r w:rsidR="00AD21B8" w:rsidRPr="00D24111">
        <w:t xml:space="preserve"> </w:t>
      </w:r>
      <w:r w:rsidR="00AD21B8" w:rsidRPr="00C15EF6">
        <w:rPr>
          <w:b/>
        </w:rPr>
        <w:t>Sample</w:t>
      </w:r>
      <w:r w:rsidR="0049102A" w:rsidRPr="00C15EF6">
        <w:rPr>
          <w:b/>
        </w:rPr>
        <w:t xml:space="preserve"> Prep</w:t>
      </w:r>
      <w:r w:rsidR="00AD21B8" w:rsidRPr="00D24111">
        <w:t xml:space="preserve"> window</w:t>
      </w:r>
      <w:r w:rsidR="00AD21B8">
        <w:t xml:space="preserve"> t</w:t>
      </w:r>
      <w:r w:rsidR="00D24111">
        <w:t>o select all of the samples</w:t>
      </w:r>
      <w:r w:rsidR="00AD21B8">
        <w:t xml:space="preserve"> at once</w:t>
      </w:r>
      <w:r w:rsidR="00D24111">
        <w:t>.</w:t>
      </w:r>
    </w:p>
    <w:p w14:paraId="7A6D7CCB" w14:textId="30381579" w:rsidR="00DD298A" w:rsidRPr="00171433" w:rsidRDefault="00DD298A" w:rsidP="00C15EF6">
      <w:pPr>
        <w:pStyle w:val="SCBExerciseListBulletLevel2"/>
      </w:pPr>
      <w:r>
        <w:t xml:space="preserve">To unselect all the currently selected samples, click </w:t>
      </w:r>
      <w:r>
        <w:rPr>
          <w:b/>
        </w:rPr>
        <w:t>Clear</w:t>
      </w:r>
      <w:r w:rsidRPr="00C15EF6">
        <w:rPr>
          <w:b/>
        </w:rPr>
        <w:t xml:space="preserve"> All </w:t>
      </w:r>
      <w:r>
        <w:t>at the bottom right of the</w:t>
      </w:r>
      <w:r w:rsidRPr="00D24111">
        <w:t xml:space="preserve"> </w:t>
      </w:r>
      <w:r w:rsidRPr="00C15EF6">
        <w:rPr>
          <w:b/>
        </w:rPr>
        <w:t>Sample Prep</w:t>
      </w:r>
      <w:r w:rsidRPr="00D24111">
        <w:t xml:space="preserve"> window</w:t>
      </w:r>
      <w:r>
        <w:t>.</w:t>
      </w:r>
    </w:p>
    <w:p w14:paraId="49579261" w14:textId="77777777" w:rsidR="00676447" w:rsidRDefault="001E3056" w:rsidP="004D7192">
      <w:pPr>
        <w:pStyle w:val="SCBExerciseListBulletLevel2"/>
      </w:pPr>
      <w:r w:rsidRPr="00171433">
        <w:t xml:space="preserve">For each sample selected, select the appropriate lysate type from the </w:t>
      </w:r>
      <w:r w:rsidRPr="00171433">
        <w:rPr>
          <w:b/>
        </w:rPr>
        <w:t>Lysate Type</w:t>
      </w:r>
      <w:r w:rsidRPr="00171433">
        <w:t xml:space="preserve"> dropdown menu.</w:t>
      </w:r>
      <w:r w:rsidR="00D24111">
        <w:t xml:space="preserve"> </w:t>
      </w:r>
    </w:p>
    <w:p w14:paraId="2C434F62" w14:textId="3F9774DF" w:rsidR="001E3056" w:rsidRPr="00171433" w:rsidRDefault="00676447" w:rsidP="00676447">
      <w:pPr>
        <w:pStyle w:val="SCBExerciseListBulletLevel2"/>
        <w:numPr>
          <w:ilvl w:val="0"/>
          <w:numId w:val="0"/>
        </w:numPr>
        <w:ind w:left="576"/>
      </w:pPr>
      <w:r>
        <w:t>Note: s</w:t>
      </w:r>
      <w:r w:rsidR="00D24111">
        <w:t xml:space="preserve">ome western blotting experiments will only have one available </w:t>
      </w:r>
      <w:r w:rsidR="00AD21B8">
        <w:t xml:space="preserve">lysate </w:t>
      </w:r>
      <w:r w:rsidR="00D24111">
        <w:t>type.</w:t>
      </w:r>
    </w:p>
    <w:p w14:paraId="2D49383F" w14:textId="5940B0D4" w:rsidR="001E3056" w:rsidRPr="00171433" w:rsidRDefault="00D24111" w:rsidP="004D7192">
      <w:pPr>
        <w:pStyle w:val="SCBExerciseListBulletLevel2"/>
      </w:pPr>
      <w:r>
        <w:t xml:space="preserve">If </w:t>
      </w:r>
      <w:r w:rsidR="00F96646">
        <w:t>the ability to select more than one lysate type is an available option in your assignment</w:t>
      </w:r>
      <w:r w:rsidR="001E3056" w:rsidRPr="00171433">
        <w:t>, select</w:t>
      </w:r>
      <w:r w:rsidR="00B35014">
        <w:t xml:space="preserve"> the</w:t>
      </w:r>
      <w:r w:rsidR="001E3056" w:rsidRPr="00171433">
        <w:t xml:space="preserve"> </w:t>
      </w:r>
      <w:r w:rsidR="005E6A4B">
        <w:t>appropriate</w:t>
      </w:r>
      <w:r w:rsidR="005E6A4B" w:rsidRPr="00171433">
        <w:t xml:space="preserve"> </w:t>
      </w:r>
      <w:r w:rsidR="001E3056" w:rsidRPr="00171433">
        <w:t>lysate type</w:t>
      </w:r>
      <w:r w:rsidR="00B35014">
        <w:t>(</w:t>
      </w:r>
      <w:r w:rsidR="001E3056" w:rsidRPr="00171433">
        <w:t>s</w:t>
      </w:r>
      <w:r w:rsidR="00B35014">
        <w:t>)</w:t>
      </w:r>
      <w:r w:rsidR="001E3056" w:rsidRPr="00171433">
        <w:t xml:space="preserve"> in the </w:t>
      </w:r>
      <w:r w:rsidR="001E3056" w:rsidRPr="00171433">
        <w:rPr>
          <w:b/>
        </w:rPr>
        <w:t>Lysate Type</w:t>
      </w:r>
      <w:r w:rsidR="001E3056" w:rsidRPr="00171433">
        <w:t xml:space="preserve"> dropdown menu.</w:t>
      </w:r>
      <w:r>
        <w:t xml:space="preserve"> </w:t>
      </w:r>
      <w:r w:rsidR="001E3056" w:rsidRPr="00171433">
        <w:t xml:space="preserve">If you </w:t>
      </w:r>
      <w:r w:rsidR="00C15EF6">
        <w:t>would like to remove</w:t>
      </w:r>
      <w:r w:rsidR="001E3056" w:rsidRPr="00171433">
        <w:t xml:space="preserve"> one lysate type</w:t>
      </w:r>
      <w:r w:rsidR="005E6A4B">
        <w:t xml:space="preserve"> for </w:t>
      </w:r>
      <w:r w:rsidR="003E2DD1">
        <w:t>a</w:t>
      </w:r>
      <w:r w:rsidR="005E6A4B">
        <w:t xml:space="preserve"> sample</w:t>
      </w:r>
      <w:r w:rsidR="001E3056" w:rsidRPr="00171433">
        <w:t xml:space="preserve">, </w:t>
      </w:r>
      <w:r w:rsidR="005E6A4B">
        <w:t>click</w:t>
      </w:r>
      <w:r w:rsidR="005E6A4B" w:rsidRPr="00171433">
        <w:t xml:space="preserve"> </w:t>
      </w:r>
      <w:r w:rsidR="001E3056" w:rsidRPr="00171433">
        <w:t xml:space="preserve">the </w:t>
      </w:r>
      <w:r w:rsidR="00013553">
        <w:t>‘x’</w:t>
      </w:r>
      <w:r w:rsidR="001E3056" w:rsidRPr="00171433">
        <w:t xml:space="preserve"> </w:t>
      </w:r>
      <w:r w:rsidR="00424964">
        <w:t>icon</w:t>
      </w:r>
      <w:r w:rsidR="001E3056" w:rsidRPr="00171433">
        <w:t xml:space="preserve"> to the right of </w:t>
      </w:r>
      <w:r w:rsidR="005E6A4B">
        <w:t>the</w:t>
      </w:r>
      <w:r w:rsidR="001E3056" w:rsidRPr="00171433">
        <w:t xml:space="preserve"> </w:t>
      </w:r>
      <w:r w:rsidR="001E3056">
        <w:t>lysate type</w:t>
      </w:r>
      <w:r w:rsidR="005E6A4B">
        <w:t xml:space="preserve"> to remove it</w:t>
      </w:r>
      <w:r w:rsidR="001E3056" w:rsidRPr="00171433">
        <w:t>.</w:t>
      </w:r>
    </w:p>
    <w:p w14:paraId="6CFF93F6" w14:textId="77777777" w:rsidR="001E3056" w:rsidRPr="00171433" w:rsidRDefault="00AD21B8" w:rsidP="004D7192">
      <w:pPr>
        <w:pStyle w:val="SCBExerciseListBulletLevel2"/>
      </w:pPr>
      <w:r>
        <w:t xml:space="preserve">Click </w:t>
      </w:r>
      <w:r w:rsidRPr="00DD298A">
        <w:rPr>
          <w:b/>
          <w:color w:val="168359"/>
        </w:rPr>
        <w:t>PREPARE LYSATES</w:t>
      </w:r>
      <w:r w:rsidRPr="00171433">
        <w:t xml:space="preserve"> </w:t>
      </w:r>
      <w:r>
        <w:t>o</w:t>
      </w:r>
      <w:r w:rsidR="001E3056" w:rsidRPr="00171433">
        <w:t xml:space="preserve">nce you </w:t>
      </w:r>
      <w:r>
        <w:t xml:space="preserve">have </w:t>
      </w:r>
      <w:r w:rsidR="001E3056" w:rsidRPr="00171433">
        <w:t>select</w:t>
      </w:r>
      <w:r w:rsidR="00601BE6">
        <w:t>ed</w:t>
      </w:r>
      <w:r w:rsidR="009E2FCF">
        <w:t xml:space="preserve"> and specified lysate types for</w:t>
      </w:r>
      <w:r w:rsidR="00601BE6">
        <w:t xml:space="preserve"> all of</w:t>
      </w:r>
      <w:r w:rsidR="001E3056" w:rsidRPr="00171433">
        <w:t xml:space="preserve"> </w:t>
      </w:r>
      <w:r w:rsidR="00FB11F0">
        <w:t>your</w:t>
      </w:r>
      <w:r w:rsidR="001E3056" w:rsidRPr="00171433">
        <w:t xml:space="preserve"> samples.</w:t>
      </w:r>
    </w:p>
    <w:p w14:paraId="23DC44B9" w14:textId="77777777" w:rsidR="001E3056" w:rsidRPr="00171433" w:rsidRDefault="00BF184E" w:rsidP="001E3056">
      <w:pPr>
        <w:pStyle w:val="StarCellBioExercise-Normalnospacing"/>
        <w:shd w:val="clear" w:color="auto" w:fill="FFFFFF"/>
      </w:pPr>
      <w:r>
        <w:t>Important considerations</w:t>
      </w:r>
      <w:r w:rsidR="001E3056" w:rsidRPr="00171433">
        <w:t>:</w:t>
      </w:r>
    </w:p>
    <w:p w14:paraId="54452687" w14:textId="77777777" w:rsidR="001E3056" w:rsidRPr="00171433" w:rsidRDefault="001E3056" w:rsidP="004D7192">
      <w:pPr>
        <w:pStyle w:val="SCBExerciseListBulletLevel2"/>
      </w:pPr>
      <w:r w:rsidRPr="00171433">
        <w:t xml:space="preserve">Each </w:t>
      </w:r>
      <w:r w:rsidR="005E6A4B">
        <w:t>w</w:t>
      </w:r>
      <w:r w:rsidRPr="00171433">
        <w:t xml:space="preserve">estern blot gel has 15 lanes. </w:t>
      </w:r>
      <w:r w:rsidR="009E3B53">
        <w:t xml:space="preserve">When designing your experiments, remember to </w:t>
      </w:r>
      <w:r w:rsidR="004E7397">
        <w:t>reserve</w:t>
      </w:r>
      <w:r w:rsidR="009E3B53">
        <w:t xml:space="preserve"> one lane </w:t>
      </w:r>
      <w:r w:rsidRPr="00171433">
        <w:t>for</w:t>
      </w:r>
      <w:r w:rsidR="009E3B53">
        <w:t xml:space="preserve"> loading</w:t>
      </w:r>
      <w:r w:rsidRPr="00171433">
        <w:t xml:space="preserve"> the protein</w:t>
      </w:r>
      <w:r w:rsidR="00BF184E">
        <w:t xml:space="preserve"> size</w:t>
      </w:r>
      <w:r w:rsidRPr="00171433">
        <w:t xml:space="preserve"> marker.</w:t>
      </w:r>
    </w:p>
    <w:p w14:paraId="7BE3E128" w14:textId="0B7CE4D4" w:rsidR="001E3056" w:rsidRDefault="001E3056" w:rsidP="004D7192">
      <w:pPr>
        <w:pStyle w:val="SCBExerciseListBulletLevel2"/>
      </w:pPr>
      <w:r w:rsidRPr="00171433">
        <w:t xml:space="preserve">You can only select samples from </w:t>
      </w:r>
      <w:r w:rsidR="004E7397">
        <w:t xml:space="preserve">your </w:t>
      </w:r>
      <w:r w:rsidRPr="00171433">
        <w:t>current experiment</w:t>
      </w:r>
      <w:r w:rsidR="004E7397">
        <w:t xml:space="preserve">. </w:t>
      </w:r>
      <w:r w:rsidRPr="00171433">
        <w:t xml:space="preserve">To </w:t>
      </w:r>
      <w:r w:rsidR="004A7550">
        <w:t>perform a western blot with</w:t>
      </w:r>
      <w:r w:rsidRPr="00171433">
        <w:t xml:space="preserve"> samples from a different experiment, </w:t>
      </w:r>
      <w:r w:rsidR="00424964">
        <w:t xml:space="preserve">you will need to </w:t>
      </w:r>
      <w:r w:rsidR="004A7550">
        <w:t>navigate</w:t>
      </w:r>
      <w:r w:rsidR="00424964">
        <w:t xml:space="preserve"> </w:t>
      </w:r>
      <w:r w:rsidR="004A7550">
        <w:t>to</w:t>
      </w:r>
      <w:r w:rsidR="00424964">
        <w:t xml:space="preserve"> the other experiment </w:t>
      </w:r>
      <w:r w:rsidR="00601BE6">
        <w:t xml:space="preserve">in </w:t>
      </w:r>
      <w:r w:rsidR="00424964">
        <w:t xml:space="preserve">which the samples were created. </w:t>
      </w:r>
      <w:r w:rsidR="00C27018">
        <w:t xml:space="preserve">See </w:t>
      </w:r>
      <w:commentRangeStart w:id="6"/>
      <w:r w:rsidR="00C27018">
        <w:t>Navigation</w:t>
      </w:r>
      <w:commentRangeEnd w:id="6"/>
      <w:r w:rsidR="00C27018">
        <w:rPr>
          <w:rStyle w:val="CommentReference"/>
          <w:rFonts w:ascii="Times" w:eastAsia="Times" w:hAnsi="Times" w:cs="Times New Roman"/>
          <w:color w:val="auto"/>
        </w:rPr>
        <w:commentReference w:id="6"/>
      </w:r>
      <w:r w:rsidR="00C27018">
        <w:t xml:space="preserve"> for more information on navigating through the program. </w:t>
      </w:r>
    </w:p>
    <w:p w14:paraId="7041ACBF" w14:textId="391D16A3" w:rsidR="001E3056" w:rsidRPr="00171433" w:rsidRDefault="00E242A8" w:rsidP="001E3056">
      <w:pPr>
        <w:pStyle w:val="SCB-Normal"/>
        <w:shd w:val="clear" w:color="auto" w:fill="FFFFFF"/>
      </w:pPr>
      <w:hyperlink w:anchor="_top" w:history="1">
        <w:r w:rsidR="003614E6" w:rsidRPr="005C1BE7">
          <w:rPr>
            <w:rStyle w:val="Hyperlink"/>
          </w:rPr>
          <w:t>Back to top</w:t>
        </w:r>
      </w:hyperlink>
    </w:p>
    <w:p w14:paraId="228D06E9" w14:textId="77777777" w:rsidR="001E3056" w:rsidRDefault="002C152B" w:rsidP="001E3056">
      <w:pPr>
        <w:pStyle w:val="SCB-Heading1"/>
        <w:shd w:val="clear" w:color="auto" w:fill="FFFFFF"/>
      </w:pPr>
      <w:r>
        <w:t xml:space="preserve">2. </w:t>
      </w:r>
      <w:r w:rsidR="001E3056">
        <w:t>Prepare Gel</w:t>
      </w:r>
    </w:p>
    <w:p w14:paraId="40B917DA" w14:textId="77777777" w:rsidR="00676447" w:rsidRDefault="001823C0" w:rsidP="004D7192">
      <w:pPr>
        <w:pStyle w:val="SCBExerciseListBulletLevel2"/>
      </w:pPr>
      <w:r>
        <w:t>To prepare your gel, s</w:t>
      </w:r>
      <w:r w:rsidR="001E3056" w:rsidRPr="0008200A">
        <w:t xml:space="preserve">elect the appropriate percentage of polyacrylamide </w:t>
      </w:r>
      <w:r w:rsidR="00676447">
        <w:t>for your gel</w:t>
      </w:r>
      <w:r w:rsidR="001E3056" w:rsidRPr="00171433">
        <w:t>.</w:t>
      </w:r>
      <w:r w:rsidR="00424964">
        <w:t xml:space="preserve"> </w:t>
      </w:r>
    </w:p>
    <w:p w14:paraId="174EE54D" w14:textId="710F1A10" w:rsidR="001E3056" w:rsidRDefault="00676447" w:rsidP="00676447">
      <w:pPr>
        <w:pStyle w:val="SCBExerciseListBulletLevel2"/>
        <w:numPr>
          <w:ilvl w:val="0"/>
          <w:numId w:val="0"/>
        </w:numPr>
        <w:ind w:left="576"/>
      </w:pPr>
      <w:r>
        <w:t>Note: i</w:t>
      </w:r>
      <w:r w:rsidR="00424964">
        <w:t>f specific percentages</w:t>
      </w:r>
      <w:r w:rsidR="00AA399E">
        <w:t xml:space="preserve"> of polyacrylamid</w:t>
      </w:r>
      <w:r w:rsidR="002C152B">
        <w:t>e are not available as options</w:t>
      </w:r>
      <w:r w:rsidR="001823C0">
        <w:t xml:space="preserve"> for your assignment</w:t>
      </w:r>
      <w:r w:rsidR="002C152B">
        <w:t xml:space="preserve">, </w:t>
      </w:r>
      <w:r w:rsidR="00424964">
        <w:t xml:space="preserve">they will </w:t>
      </w:r>
      <w:r w:rsidR="00D20B41">
        <w:t xml:space="preserve">not </w:t>
      </w:r>
      <w:r w:rsidR="00424964">
        <w:t>appear.</w:t>
      </w:r>
    </w:p>
    <w:p w14:paraId="48BF677B" w14:textId="3C2F30A3" w:rsidR="001E3056" w:rsidRPr="00171433" w:rsidRDefault="00E242A8" w:rsidP="001E3056">
      <w:pPr>
        <w:pStyle w:val="SCB-Normal"/>
        <w:shd w:val="clear" w:color="auto" w:fill="FFFFFF"/>
      </w:pPr>
      <w:hyperlink w:anchor="_top" w:history="1">
        <w:r w:rsidR="003614E6" w:rsidRPr="005C1BE7">
          <w:rPr>
            <w:rStyle w:val="Hyperlink"/>
          </w:rPr>
          <w:t>Back to top</w:t>
        </w:r>
      </w:hyperlink>
    </w:p>
    <w:p w14:paraId="71F1AF79" w14:textId="77777777" w:rsidR="001E3056" w:rsidRDefault="002C152B" w:rsidP="001E3056">
      <w:pPr>
        <w:pStyle w:val="SCB-Heading1"/>
        <w:shd w:val="clear" w:color="auto" w:fill="FFFFFF"/>
      </w:pPr>
      <w:r>
        <w:t xml:space="preserve">3. </w:t>
      </w:r>
      <w:r w:rsidR="001E3056">
        <w:t>Load Gel</w:t>
      </w:r>
    </w:p>
    <w:p w14:paraId="5FE5B455" w14:textId="5FC10D46" w:rsidR="001E3056" w:rsidRPr="00171433" w:rsidRDefault="00AA399E" w:rsidP="00F23162">
      <w:pPr>
        <w:pStyle w:val="StarCellBioExercise-Normalnospacing"/>
      </w:pPr>
      <w:r>
        <w:t xml:space="preserve">Once </w:t>
      </w:r>
      <w:r w:rsidR="009E3B53">
        <w:t xml:space="preserve">you have </w:t>
      </w:r>
      <w:r w:rsidR="00F23162">
        <w:t xml:space="preserve">prepared the </w:t>
      </w:r>
      <w:r w:rsidR="009E3B53">
        <w:t>polyacrylamide gel</w:t>
      </w:r>
      <w:r>
        <w:t>, a</w:t>
      </w:r>
      <w:r w:rsidR="001E3056" w:rsidRPr="0008200A">
        <w:t xml:space="preserve">ll of the </w:t>
      </w:r>
      <w:r w:rsidR="003F78CF">
        <w:t xml:space="preserve">lysate </w:t>
      </w:r>
      <w:r w:rsidR="001E3056" w:rsidRPr="0008200A">
        <w:t xml:space="preserve">samples that you previously prepared </w:t>
      </w:r>
      <w:r w:rsidR="00330BE3">
        <w:t xml:space="preserve">are now ready to be ordered into the desired order and loaded in your gel. </w:t>
      </w:r>
    </w:p>
    <w:p w14:paraId="11E2FB40" w14:textId="630C08F8" w:rsidR="00670A13" w:rsidRDefault="00B24C4C" w:rsidP="004D7192">
      <w:pPr>
        <w:pStyle w:val="SCBExerciseListBulletLevel2"/>
      </w:pPr>
      <w:r>
        <w:t xml:space="preserve">Click </w:t>
      </w:r>
      <w:r w:rsidRPr="00717BA5">
        <w:rPr>
          <w:b/>
        </w:rPr>
        <w:t>A</w:t>
      </w:r>
      <w:r w:rsidR="00330BE3">
        <w:rPr>
          <w:b/>
        </w:rPr>
        <w:t>dd</w:t>
      </w:r>
      <w:r w:rsidRPr="00717BA5">
        <w:rPr>
          <w:b/>
        </w:rPr>
        <w:t xml:space="preserve"> M</w:t>
      </w:r>
      <w:r w:rsidR="00330BE3">
        <w:rPr>
          <w:b/>
        </w:rPr>
        <w:t>arker</w:t>
      </w:r>
      <w:r w:rsidR="00020965">
        <w:rPr>
          <w:b/>
        </w:rPr>
        <w:t xml:space="preserve"> +</w:t>
      </w:r>
      <w:r w:rsidRPr="00171433">
        <w:t xml:space="preserve"> </w:t>
      </w:r>
      <w:r>
        <w:t>t</w:t>
      </w:r>
      <w:r w:rsidR="001E3056" w:rsidRPr="00171433">
        <w:t>o</w:t>
      </w:r>
      <w:r>
        <w:t xml:space="preserve"> </w:t>
      </w:r>
      <w:r w:rsidR="001E3056" w:rsidRPr="00171433">
        <w:t>load the protein</w:t>
      </w:r>
      <w:r w:rsidR="00BF184E">
        <w:t xml:space="preserve"> size</w:t>
      </w:r>
      <w:r w:rsidR="001E3056" w:rsidRPr="00171433">
        <w:t xml:space="preserve"> marker. The m</w:t>
      </w:r>
      <w:r w:rsidR="001E3056">
        <w:t xml:space="preserve">arker will be </w:t>
      </w:r>
      <w:r w:rsidR="00670A13">
        <w:t>ad</w:t>
      </w:r>
      <w:r w:rsidR="001E3056">
        <w:t xml:space="preserve">ded </w:t>
      </w:r>
      <w:r w:rsidR="00670A13">
        <w:t>to your samples list</w:t>
      </w:r>
      <w:r w:rsidR="008250CD">
        <w:t>.</w:t>
      </w:r>
    </w:p>
    <w:p w14:paraId="0A4418FE" w14:textId="2A9BFA5D" w:rsidR="001E3056" w:rsidRPr="00171433" w:rsidRDefault="00670A13" w:rsidP="004D7192">
      <w:pPr>
        <w:pStyle w:val="SCBExerciseListBulletLevel2"/>
      </w:pPr>
      <w:r>
        <w:t>To re-order the samples in your list, either click and drag them into the desired order or alternatively, select a sample and use the up and down arrows to move them into the desired order.</w:t>
      </w:r>
    </w:p>
    <w:p w14:paraId="717F8244" w14:textId="1D9971F7" w:rsidR="001E3056" w:rsidRDefault="00B24C4C" w:rsidP="004D7192">
      <w:pPr>
        <w:pStyle w:val="SCBExerciseListBulletLevel2"/>
      </w:pPr>
      <w:r>
        <w:t xml:space="preserve">Click </w:t>
      </w:r>
      <w:r w:rsidR="00670A13">
        <w:rPr>
          <w:b/>
          <w:color w:val="168359"/>
        </w:rPr>
        <w:t>LOAD</w:t>
      </w:r>
      <w:r w:rsidRPr="00670A13">
        <w:rPr>
          <w:b/>
          <w:color w:val="168359"/>
        </w:rPr>
        <w:t xml:space="preserve"> GEL </w:t>
      </w:r>
      <w:r>
        <w:t>o</w:t>
      </w:r>
      <w:r w:rsidR="001E3056" w:rsidRPr="00171433">
        <w:t xml:space="preserve">nce you </w:t>
      </w:r>
      <w:r>
        <w:t xml:space="preserve">have </w:t>
      </w:r>
      <w:r w:rsidR="001E3056" w:rsidRPr="00171433">
        <w:t>prepare</w:t>
      </w:r>
      <w:r>
        <w:t>d</w:t>
      </w:r>
      <w:r w:rsidR="001E3056" w:rsidRPr="00171433">
        <w:t xml:space="preserve"> </w:t>
      </w:r>
      <w:r w:rsidR="00670A13">
        <w:t xml:space="preserve">and re-ordered your samples. </w:t>
      </w:r>
    </w:p>
    <w:p w14:paraId="43B55B2C" w14:textId="6630764F" w:rsidR="001E3056" w:rsidRPr="00171433" w:rsidRDefault="00E242A8" w:rsidP="001E3056">
      <w:pPr>
        <w:pStyle w:val="SCB-Normal"/>
        <w:shd w:val="clear" w:color="auto" w:fill="FFFFFF"/>
      </w:pPr>
      <w:hyperlink w:anchor="_top" w:history="1">
        <w:r w:rsidR="003614E6" w:rsidRPr="005C1BE7">
          <w:rPr>
            <w:rStyle w:val="Hyperlink"/>
          </w:rPr>
          <w:t>Back to top</w:t>
        </w:r>
      </w:hyperlink>
    </w:p>
    <w:p w14:paraId="1F777330" w14:textId="77777777" w:rsidR="001E3056" w:rsidRDefault="002C152B" w:rsidP="001E3056">
      <w:pPr>
        <w:pStyle w:val="SCB-Heading1"/>
        <w:shd w:val="clear" w:color="auto" w:fill="FFFFFF"/>
      </w:pPr>
      <w:r>
        <w:t>4. Run</w:t>
      </w:r>
    </w:p>
    <w:p w14:paraId="448AC7DD" w14:textId="156E32A3" w:rsidR="001E3056" w:rsidRDefault="00C44A1B" w:rsidP="00670A13">
      <w:pPr>
        <w:pStyle w:val="StarCellBioExercise-Normalnospacing"/>
      </w:pPr>
      <w:r>
        <w:t>O</w:t>
      </w:r>
      <w:r w:rsidR="001E3056" w:rsidRPr="00171433">
        <w:t xml:space="preserve">nce you </w:t>
      </w:r>
      <w:r w:rsidR="00330BE3">
        <w:t xml:space="preserve">have </w:t>
      </w:r>
      <w:r w:rsidR="00670A13">
        <w:t>load</w:t>
      </w:r>
      <w:r w:rsidR="00330BE3">
        <w:t>ed</w:t>
      </w:r>
      <w:r w:rsidR="00670A13">
        <w:t xml:space="preserve"> all of your samples into your gel, </w:t>
      </w:r>
      <w:r w:rsidR="00330BE3">
        <w:t>each well will contain one sample to which the blue loading dye was added before loading. T</w:t>
      </w:r>
      <w:r w:rsidR="00670A13">
        <w:t xml:space="preserve">he gel is ready to be run and transferred. </w:t>
      </w:r>
      <w:r w:rsidR="0059087F">
        <w:t xml:space="preserve">This step of a </w:t>
      </w:r>
      <w:r w:rsidR="004E7397">
        <w:t>western blot</w:t>
      </w:r>
      <w:r w:rsidR="0059087F">
        <w:t xml:space="preserve"> is not currently </w:t>
      </w:r>
      <w:r w:rsidR="00670A13">
        <w:t>illustrat</w:t>
      </w:r>
      <w:r w:rsidR="0059087F">
        <w:t>ed in the program.</w:t>
      </w:r>
      <w:r>
        <w:t xml:space="preserve"> </w:t>
      </w:r>
    </w:p>
    <w:p w14:paraId="38025571" w14:textId="25CA5C95" w:rsidR="00670A13" w:rsidRDefault="00670A13" w:rsidP="00F23162">
      <w:pPr>
        <w:pStyle w:val="SCBExerciseListBulletLevel2"/>
      </w:pPr>
      <w:r>
        <w:t xml:space="preserve">Click </w:t>
      </w:r>
      <w:r w:rsidRPr="00670A13">
        <w:rPr>
          <w:b/>
          <w:color w:val="168359"/>
        </w:rPr>
        <w:t>RUN GEL &amp; TRANSFER</w:t>
      </w:r>
      <w:r w:rsidRPr="00171433">
        <w:t xml:space="preserve"> </w:t>
      </w:r>
      <w:r>
        <w:t>o</w:t>
      </w:r>
      <w:r w:rsidRPr="00171433">
        <w:t xml:space="preserve">nce you </w:t>
      </w:r>
      <w:r>
        <w:t xml:space="preserve">have </w:t>
      </w:r>
      <w:r w:rsidRPr="00171433">
        <w:t>load</w:t>
      </w:r>
      <w:r>
        <w:t>ed</w:t>
      </w:r>
      <w:r w:rsidRPr="00171433">
        <w:t xml:space="preserve"> your gel</w:t>
      </w:r>
      <w:r>
        <w:t xml:space="preserve">. </w:t>
      </w:r>
    </w:p>
    <w:p w14:paraId="1B223172" w14:textId="2EA864AA" w:rsidR="001E3056" w:rsidRPr="00171433" w:rsidRDefault="00E242A8" w:rsidP="001E3056">
      <w:pPr>
        <w:pStyle w:val="SCB-Normal"/>
        <w:shd w:val="clear" w:color="auto" w:fill="FFFFFF"/>
      </w:pPr>
      <w:hyperlink w:anchor="_top" w:history="1">
        <w:r w:rsidR="003614E6" w:rsidRPr="005C1BE7">
          <w:rPr>
            <w:rStyle w:val="Hyperlink"/>
          </w:rPr>
          <w:t>Back to top</w:t>
        </w:r>
      </w:hyperlink>
    </w:p>
    <w:p w14:paraId="09CF92D2" w14:textId="77777777" w:rsidR="001E3056" w:rsidRDefault="002C152B" w:rsidP="001E3056">
      <w:pPr>
        <w:pStyle w:val="SCB-Heading1"/>
        <w:shd w:val="clear" w:color="auto" w:fill="FFFFFF"/>
      </w:pPr>
      <w:r>
        <w:t xml:space="preserve">5. </w:t>
      </w:r>
      <w:r w:rsidR="001E3056">
        <w:t>Transfer</w:t>
      </w:r>
    </w:p>
    <w:p w14:paraId="7B4042CD" w14:textId="66F2F2CA" w:rsidR="001E3056" w:rsidRDefault="00EB5886" w:rsidP="00F23162">
      <w:pPr>
        <w:pStyle w:val="StarCellBioExercise-Normal"/>
      </w:pPr>
      <w:r>
        <w:t>Once the samples hav</w:t>
      </w:r>
      <w:r w:rsidR="00C44A1B">
        <w:t>e finished running through the gel, the proteins will be</w:t>
      </w:r>
      <w:r w:rsidR="00BF184E">
        <w:t xml:space="preserve"> automatically</w:t>
      </w:r>
      <w:r w:rsidR="00C44A1B">
        <w:t xml:space="preserve"> transferred from the polyacrylamide gel to </w:t>
      </w:r>
      <w:r w:rsidR="00601BE6">
        <w:t>the blotting</w:t>
      </w:r>
      <w:r w:rsidR="00C44A1B">
        <w:t xml:space="preserve"> membrane. </w:t>
      </w:r>
      <w:r w:rsidR="0059087F">
        <w:t xml:space="preserve">This step of a western blot is not currently displayed in the program. </w:t>
      </w:r>
    </w:p>
    <w:p w14:paraId="6B4F9B5F" w14:textId="33A9A117" w:rsidR="001E3056" w:rsidRPr="00171433" w:rsidRDefault="00E242A8" w:rsidP="001E3056">
      <w:pPr>
        <w:pStyle w:val="SCB-Normal"/>
        <w:shd w:val="clear" w:color="auto" w:fill="FFFFFF"/>
      </w:pPr>
      <w:hyperlink w:anchor="_top" w:history="1">
        <w:r w:rsidR="003614E6" w:rsidRPr="005C1BE7">
          <w:rPr>
            <w:rStyle w:val="Hyperlink"/>
          </w:rPr>
          <w:t>Back to top</w:t>
        </w:r>
      </w:hyperlink>
    </w:p>
    <w:p w14:paraId="680870BD" w14:textId="77777777" w:rsidR="001E3056" w:rsidRDefault="002C152B" w:rsidP="001E3056">
      <w:pPr>
        <w:pStyle w:val="SCB-Heading1"/>
        <w:shd w:val="clear" w:color="auto" w:fill="FFFFFF"/>
      </w:pPr>
      <w:r>
        <w:t xml:space="preserve">6. </w:t>
      </w:r>
      <w:r w:rsidR="001E3056">
        <w:t>Blot</w:t>
      </w:r>
    </w:p>
    <w:p w14:paraId="26D9EBC9" w14:textId="11590C26" w:rsidR="00C44A1B" w:rsidRDefault="00C44A1B" w:rsidP="00F23162">
      <w:pPr>
        <w:pStyle w:val="StarCellBioExercise-Normalnospacing"/>
      </w:pPr>
      <w:r>
        <w:t>Once the proteins have been transferred to a membrane, the membrane is ready to be blotted with antibodies to detect the protein</w:t>
      </w:r>
      <w:r w:rsidR="004A7550">
        <w:t>(s)</w:t>
      </w:r>
      <w:r>
        <w:t xml:space="preserve"> of interest.</w:t>
      </w:r>
    </w:p>
    <w:p w14:paraId="113751CB" w14:textId="14E46C00" w:rsidR="001E3056" w:rsidRPr="00171433" w:rsidRDefault="00EB5886" w:rsidP="004D7192">
      <w:pPr>
        <w:pStyle w:val="SCBExerciseListBulletLevel2"/>
      </w:pPr>
      <w:r>
        <w:t>S</w:t>
      </w:r>
      <w:r w:rsidR="001E3056" w:rsidRPr="00171433">
        <w:t>elect the appropriate primary antibody</w:t>
      </w:r>
      <w:r>
        <w:t xml:space="preserve"> in the </w:t>
      </w:r>
      <w:r w:rsidRPr="00171433">
        <w:rPr>
          <w:b/>
        </w:rPr>
        <w:t>Primary Antibody</w:t>
      </w:r>
      <w:r w:rsidRPr="00171433">
        <w:t xml:space="preserve"> dropdown menu</w:t>
      </w:r>
      <w:r w:rsidR="00BC3C54">
        <w:t>.</w:t>
      </w:r>
      <w:r w:rsidR="001E3056" w:rsidRPr="00171433">
        <w:t xml:space="preserve"> </w:t>
      </w:r>
    </w:p>
    <w:p w14:paraId="249EEE8C" w14:textId="77777777" w:rsidR="00EB5886" w:rsidRDefault="00EB5886" w:rsidP="004D7192">
      <w:pPr>
        <w:pStyle w:val="SCBExerciseListBulletLevel2"/>
      </w:pPr>
      <w:r>
        <w:t>S</w:t>
      </w:r>
      <w:r w:rsidR="001E3056" w:rsidRPr="00171433">
        <w:t>elect the appropriate secondary antibody</w:t>
      </w:r>
      <w:r>
        <w:t xml:space="preserve"> in </w:t>
      </w:r>
      <w:r w:rsidRPr="00171433">
        <w:t xml:space="preserve">the </w:t>
      </w:r>
      <w:r w:rsidRPr="00171433">
        <w:rPr>
          <w:b/>
        </w:rPr>
        <w:t>Secondary Antibody</w:t>
      </w:r>
      <w:r w:rsidRPr="00171433">
        <w:t xml:space="preserve"> dropdown menu</w:t>
      </w:r>
      <w:r w:rsidR="001E3056" w:rsidRPr="00171433">
        <w:t>.</w:t>
      </w:r>
      <w:r w:rsidR="00C44A1B">
        <w:t xml:space="preserve"> </w:t>
      </w:r>
    </w:p>
    <w:p w14:paraId="12498F12" w14:textId="003240D0" w:rsidR="001E3056" w:rsidRPr="00171433" w:rsidRDefault="00EB5886" w:rsidP="00EB5886">
      <w:pPr>
        <w:pStyle w:val="SCBExerciseListBulletLevel2"/>
        <w:numPr>
          <w:ilvl w:val="0"/>
          <w:numId w:val="0"/>
        </w:numPr>
        <w:ind w:left="576"/>
      </w:pPr>
      <w:r>
        <w:t>Note: e</w:t>
      </w:r>
      <w:r w:rsidR="001E3056" w:rsidRPr="00171433">
        <w:t xml:space="preserve">nsure that you select an appropriate secondary antibody that will recognize </w:t>
      </w:r>
      <w:r w:rsidR="00BA4C7A">
        <w:t>your chosen</w:t>
      </w:r>
      <w:r w:rsidR="001E3056" w:rsidRPr="00171433">
        <w:t xml:space="preserve"> primary antibody.</w:t>
      </w:r>
    </w:p>
    <w:p w14:paraId="2B027377" w14:textId="77777777" w:rsidR="001E3056" w:rsidRDefault="00BA4C7A" w:rsidP="004D7192">
      <w:pPr>
        <w:pStyle w:val="SCBExerciseListBulletLevel2"/>
      </w:pPr>
      <w:r>
        <w:t xml:space="preserve">Click </w:t>
      </w:r>
      <w:r w:rsidRPr="00670A13">
        <w:rPr>
          <w:b/>
          <w:color w:val="168359"/>
        </w:rPr>
        <w:t>BLOT &amp; DEVELOP</w:t>
      </w:r>
      <w:r w:rsidRPr="00171433">
        <w:t xml:space="preserve"> </w:t>
      </w:r>
      <w:r>
        <w:t>o</w:t>
      </w:r>
      <w:r w:rsidR="001E3056" w:rsidRPr="00171433">
        <w:t xml:space="preserve">nce </w:t>
      </w:r>
      <w:r w:rsidR="00C25DB8">
        <w:t>the</w:t>
      </w:r>
      <w:r w:rsidR="001E3056" w:rsidRPr="00171433">
        <w:t xml:space="preserve"> blotting conditions</w:t>
      </w:r>
      <w:r w:rsidR="00C25DB8">
        <w:t xml:space="preserve"> have been selected</w:t>
      </w:r>
      <w:r w:rsidR="001E3056" w:rsidRPr="00171433">
        <w:t>.</w:t>
      </w:r>
    </w:p>
    <w:p w14:paraId="1814727A" w14:textId="43A8339E" w:rsidR="001E3056" w:rsidRDefault="00E242A8" w:rsidP="001E3056">
      <w:pPr>
        <w:pStyle w:val="SCB-Normal"/>
        <w:shd w:val="clear" w:color="auto" w:fill="FFFFFF"/>
      </w:pPr>
      <w:hyperlink w:anchor="_top" w:history="1">
        <w:r w:rsidR="003614E6" w:rsidRPr="005C1BE7">
          <w:rPr>
            <w:rStyle w:val="Hyperlink"/>
          </w:rPr>
          <w:t>Back to top</w:t>
        </w:r>
      </w:hyperlink>
    </w:p>
    <w:p w14:paraId="6378686B" w14:textId="77777777" w:rsidR="001E3056" w:rsidRPr="00171433" w:rsidRDefault="002C152B" w:rsidP="00CC533D">
      <w:pPr>
        <w:pStyle w:val="SCB-Heading1"/>
      </w:pPr>
      <w:r>
        <w:t xml:space="preserve">7. </w:t>
      </w:r>
      <w:r w:rsidR="001E3056" w:rsidRPr="00171433">
        <w:t>Develop</w:t>
      </w:r>
    </w:p>
    <w:p w14:paraId="5C9C92F4" w14:textId="63FECDBD" w:rsidR="00AE2ACA" w:rsidRDefault="009228CF" w:rsidP="00B0000E">
      <w:pPr>
        <w:pStyle w:val="StarCellBioExercise-Normal"/>
      </w:pPr>
      <w:r>
        <w:t xml:space="preserve">After clicking </w:t>
      </w:r>
      <w:r w:rsidRPr="00670A13">
        <w:rPr>
          <w:b/>
          <w:color w:val="168359"/>
        </w:rPr>
        <w:t>BLOT &amp; DEVELOP</w:t>
      </w:r>
      <w:r>
        <w:t>, the program generates a</w:t>
      </w:r>
      <w:r w:rsidR="001E3056" w:rsidRPr="00171433">
        <w:t xml:space="preserve"> simulated western blot film</w:t>
      </w:r>
      <w:r>
        <w:t xml:space="preserve"> for the </w:t>
      </w:r>
      <w:r w:rsidR="00670A13">
        <w:t>selected</w:t>
      </w:r>
      <w:r>
        <w:t xml:space="preserve"> blotting conditions</w:t>
      </w:r>
      <w:r w:rsidR="001E3056" w:rsidRPr="00171433">
        <w:t xml:space="preserve">. </w:t>
      </w:r>
    </w:p>
    <w:p w14:paraId="6786CD96" w14:textId="0D7AE78D" w:rsidR="006C202C" w:rsidRDefault="00B3148A" w:rsidP="00B0000E">
      <w:pPr>
        <w:pStyle w:val="StarCellBioExercise-Normalnospacing"/>
      </w:pPr>
      <w:r>
        <w:t>T</w:t>
      </w:r>
      <w:r w:rsidR="006C202C">
        <w:t xml:space="preserve">he </w:t>
      </w:r>
      <w:r w:rsidR="006C202C" w:rsidRPr="00171433">
        <w:rPr>
          <w:b/>
        </w:rPr>
        <w:t>Exposure Time</w:t>
      </w:r>
      <w:r w:rsidR="006C202C" w:rsidRPr="00171433">
        <w:t xml:space="preserve"> </w:t>
      </w:r>
      <w:r w:rsidR="006C202C">
        <w:t>slider</w:t>
      </w:r>
      <w:r>
        <w:t xml:space="preserve"> can be adjusted</w:t>
      </w:r>
      <w:r w:rsidR="006C202C">
        <w:t xml:space="preserve"> to alter the intensity of the bands on the western blot. </w:t>
      </w:r>
    </w:p>
    <w:p w14:paraId="5EB977B9" w14:textId="77777777" w:rsidR="00B3148A" w:rsidRDefault="006C202C" w:rsidP="00B0000E">
      <w:pPr>
        <w:pStyle w:val="SCBExerciseListBulletLevel2"/>
      </w:pPr>
      <w:r w:rsidRPr="00171433">
        <w:t>To increase the</w:t>
      </w:r>
      <w:r>
        <w:t xml:space="preserve"> amount of time that the film is exposed to the blotting membrane</w:t>
      </w:r>
      <w:r w:rsidRPr="00171433">
        <w:t xml:space="preserve">, move the </w:t>
      </w:r>
      <w:r w:rsidRPr="00171433">
        <w:rPr>
          <w:b/>
        </w:rPr>
        <w:t>Exposure Time</w:t>
      </w:r>
      <w:r w:rsidRPr="00171433">
        <w:t xml:space="preserve"> slider to the right.</w:t>
      </w:r>
      <w:r>
        <w:t xml:space="preserve"> </w:t>
      </w:r>
    </w:p>
    <w:p w14:paraId="64B3F9E6" w14:textId="0C32DBFC" w:rsidR="006C202C" w:rsidRDefault="006C202C" w:rsidP="00B0000E">
      <w:pPr>
        <w:pStyle w:val="SCBExerciseListBulletLevel2"/>
      </w:pPr>
      <w:r w:rsidRPr="00171433">
        <w:t>To decrease</w:t>
      </w:r>
      <w:r>
        <w:t xml:space="preserve"> the</w:t>
      </w:r>
      <w:r w:rsidRPr="00171433">
        <w:t xml:space="preserve"> </w:t>
      </w:r>
      <w:r>
        <w:t>amount of time that the film is exposed to the blotting membrane</w:t>
      </w:r>
      <w:r w:rsidRPr="00171433">
        <w:t xml:space="preserve">, move the </w:t>
      </w:r>
      <w:r w:rsidRPr="00863CA8">
        <w:rPr>
          <w:b/>
        </w:rPr>
        <w:t>Exposure Time</w:t>
      </w:r>
      <w:r w:rsidRPr="00171433">
        <w:t xml:space="preserve"> slider to the left.</w:t>
      </w:r>
    </w:p>
    <w:p w14:paraId="77E198AD" w14:textId="24AB170A" w:rsidR="006C202C" w:rsidRDefault="006C202C" w:rsidP="00B0000E">
      <w:pPr>
        <w:pStyle w:val="StarCellBioExercise-Normalnospacing"/>
      </w:pPr>
      <w:r>
        <w:t>A tool tip is available to measure the protein sizes represented by the bands on the western blot.</w:t>
      </w:r>
    </w:p>
    <w:p w14:paraId="3EF050E7" w14:textId="309EDC9A" w:rsidR="00670A13" w:rsidRDefault="00670A13" w:rsidP="004D7192">
      <w:pPr>
        <w:pStyle w:val="SCBExerciseListBulletLevel2"/>
      </w:pPr>
      <w:r>
        <w:t>H</w:t>
      </w:r>
      <w:r w:rsidRPr="00171433">
        <w:t>over y</w:t>
      </w:r>
      <w:r>
        <w:t>our cursor over the film. H</w:t>
      </w:r>
      <w:r w:rsidRPr="00171433">
        <w:t>orizontal</w:t>
      </w:r>
      <w:r>
        <w:t xml:space="preserve"> and vertical</w:t>
      </w:r>
      <w:r w:rsidRPr="00171433">
        <w:t xml:space="preserve"> red line</w:t>
      </w:r>
      <w:r>
        <w:t>s will appear. The horizontal line can be used to measure the relative protein size of a band on the blot by indicating the corresponding molecular weight (in kDa) in a text box to the right of the film</w:t>
      </w:r>
      <w:r w:rsidRPr="00171433">
        <w:t>.</w:t>
      </w:r>
      <w:r>
        <w:t xml:space="preserve"> The vertical line will be useful in aligning the band(s) to a particular sample in a lane.</w:t>
      </w:r>
    </w:p>
    <w:p w14:paraId="1C5AEE2B" w14:textId="43672F8E" w:rsidR="006F4559" w:rsidRDefault="001E3056" w:rsidP="00670A13">
      <w:pPr>
        <w:pStyle w:val="SCBExerciseListBulletLevel2"/>
      </w:pPr>
      <w:r w:rsidRPr="00171433">
        <w:t xml:space="preserve">As </w:t>
      </w:r>
      <w:r w:rsidR="000C2A90">
        <w:t xml:space="preserve">a </w:t>
      </w:r>
      <w:r w:rsidRPr="00171433">
        <w:t xml:space="preserve">reference, </w:t>
      </w:r>
      <w:r w:rsidR="00AE2ACA">
        <w:t xml:space="preserve">if the marker </w:t>
      </w:r>
      <w:r w:rsidR="00B0000E">
        <w:t>was included on the gel</w:t>
      </w:r>
      <w:r w:rsidR="00AE2ACA">
        <w:t xml:space="preserve">, then </w:t>
      </w:r>
      <w:r w:rsidRPr="00171433">
        <w:t>the protein size</w:t>
      </w:r>
      <w:r w:rsidR="00782222">
        <w:t>s</w:t>
      </w:r>
      <w:r w:rsidRPr="00171433">
        <w:t xml:space="preserve"> (in kilo</w:t>
      </w:r>
      <w:r w:rsidR="00AE2ACA">
        <w:t>d</w:t>
      </w:r>
      <w:r w:rsidRPr="00171433">
        <w:t xml:space="preserve">altons or kDa) corresponding </w:t>
      </w:r>
      <w:r w:rsidR="00782222">
        <w:t xml:space="preserve">to the </w:t>
      </w:r>
      <w:r w:rsidRPr="00171433">
        <w:t>band</w:t>
      </w:r>
      <w:r w:rsidR="00782222">
        <w:t>s</w:t>
      </w:r>
      <w:r w:rsidRPr="00171433">
        <w:t xml:space="preserve"> </w:t>
      </w:r>
      <w:r w:rsidR="00782222">
        <w:t>within the</w:t>
      </w:r>
      <w:r w:rsidR="00A12164">
        <w:t xml:space="preserve"> protein </w:t>
      </w:r>
      <w:r w:rsidR="00782222">
        <w:t>size marker lane</w:t>
      </w:r>
      <w:r w:rsidRPr="00171433">
        <w:t xml:space="preserve"> </w:t>
      </w:r>
      <w:r w:rsidR="006E5FF9">
        <w:t xml:space="preserve">on </w:t>
      </w:r>
      <w:r w:rsidR="009228CF">
        <w:t xml:space="preserve">the blotting </w:t>
      </w:r>
      <w:r w:rsidR="00C006A2">
        <w:t>membrane</w:t>
      </w:r>
      <w:r w:rsidR="009228CF">
        <w:t xml:space="preserve"> </w:t>
      </w:r>
      <w:r w:rsidR="00782222">
        <w:t>are</w:t>
      </w:r>
      <w:r w:rsidRPr="00171433">
        <w:t xml:space="preserve"> shown to the right of the </w:t>
      </w:r>
      <w:r w:rsidR="009228CF">
        <w:t>film</w:t>
      </w:r>
      <w:r w:rsidRPr="00171433">
        <w:t>.</w:t>
      </w:r>
      <w:r w:rsidR="00A12164">
        <w:t xml:space="preserve"> </w:t>
      </w:r>
    </w:p>
    <w:p w14:paraId="676FB71E" w14:textId="7D5B3EB2" w:rsidR="006F4559" w:rsidRDefault="006F4559" w:rsidP="00B0000E">
      <w:pPr>
        <w:pStyle w:val="StarCellBioExercise-Normalnospacing"/>
      </w:pPr>
      <w:r>
        <w:t>The same membrane can be re-probed with an antibody that recognizes another protein.</w:t>
      </w:r>
    </w:p>
    <w:p w14:paraId="30811F89" w14:textId="55B1256E" w:rsidR="006F4559" w:rsidRDefault="009264FC" w:rsidP="004D7192">
      <w:pPr>
        <w:pStyle w:val="SCBExerciseListBulletLevel2"/>
      </w:pPr>
      <w:r>
        <w:t xml:space="preserve">Click </w:t>
      </w:r>
      <w:r w:rsidRPr="00670A13">
        <w:rPr>
          <w:b/>
          <w:color w:val="168359"/>
        </w:rPr>
        <w:t>RE-PROBE</w:t>
      </w:r>
      <w:r w:rsidRPr="00171433">
        <w:t xml:space="preserve"> </w:t>
      </w:r>
      <w:r>
        <w:t>t</w:t>
      </w:r>
      <w:r w:rsidR="001E3056" w:rsidRPr="00171433">
        <w:t xml:space="preserve">o </w:t>
      </w:r>
      <w:r w:rsidR="007B4950">
        <w:t>strip</w:t>
      </w:r>
      <w:r w:rsidR="001E3056" w:rsidRPr="00171433">
        <w:t xml:space="preserve"> </w:t>
      </w:r>
      <w:r>
        <w:t xml:space="preserve">the </w:t>
      </w:r>
      <w:r w:rsidR="001E3056" w:rsidRPr="00171433">
        <w:t>membrane</w:t>
      </w:r>
      <w:r w:rsidR="007B4950">
        <w:t xml:space="preserve"> of </w:t>
      </w:r>
      <w:r w:rsidR="006E5FF9">
        <w:t xml:space="preserve">the </w:t>
      </w:r>
      <w:r w:rsidR="007B4950">
        <w:t>current blotting conditions and probe</w:t>
      </w:r>
      <w:r w:rsidR="001E3056" w:rsidRPr="00171433">
        <w:t xml:space="preserve"> </w:t>
      </w:r>
      <w:r w:rsidR="006E5FF9">
        <w:t xml:space="preserve">the same membrane </w:t>
      </w:r>
      <w:r w:rsidR="001E3056" w:rsidRPr="00171433">
        <w:t xml:space="preserve">with </w:t>
      </w:r>
      <w:r w:rsidR="00863CA8">
        <w:t>an antibody</w:t>
      </w:r>
      <w:r w:rsidR="001E3056" w:rsidRPr="00171433">
        <w:t xml:space="preserve"> that recognize</w:t>
      </w:r>
      <w:r w:rsidR="00863CA8">
        <w:t>s</w:t>
      </w:r>
      <w:r w:rsidR="001E3056" w:rsidRPr="00171433">
        <w:t xml:space="preserve"> another protein. An additional tab labeled </w:t>
      </w:r>
      <w:r w:rsidR="00D47108">
        <w:t>‘</w:t>
      </w:r>
      <w:r w:rsidR="001E3056" w:rsidRPr="00D47108">
        <w:t>B</w:t>
      </w:r>
      <w:r w:rsidRPr="00D47108">
        <w:t>LOT</w:t>
      </w:r>
      <w:r w:rsidR="00D47108">
        <w:t>’</w:t>
      </w:r>
      <w:r w:rsidR="001E3056" w:rsidRPr="00171433">
        <w:t xml:space="preserve"> will be generated. </w:t>
      </w:r>
    </w:p>
    <w:p w14:paraId="6E11F028" w14:textId="5981C21B" w:rsidR="001E3056" w:rsidRDefault="00863CA8" w:rsidP="004D7192">
      <w:pPr>
        <w:pStyle w:val="SCBExerciseListBulletLevel2"/>
      </w:pPr>
      <w:r>
        <w:t>Select the appropriate blotting conditions</w:t>
      </w:r>
      <w:r w:rsidR="005F27F8">
        <w:t xml:space="preserve"> (primary and secondary antibodies)</w:t>
      </w:r>
      <w:r>
        <w:t xml:space="preserve">, as described in the </w:t>
      </w:r>
      <w:r w:rsidR="00670A13" w:rsidRPr="00670A13">
        <w:rPr>
          <w:b/>
        </w:rPr>
        <w:t>6.</w:t>
      </w:r>
      <w:r w:rsidR="00670A13">
        <w:t xml:space="preserve"> </w:t>
      </w:r>
      <w:commentRangeStart w:id="7"/>
      <w:r w:rsidRPr="00863CA8">
        <w:rPr>
          <w:b/>
        </w:rPr>
        <w:t>Blot</w:t>
      </w:r>
      <w:commentRangeEnd w:id="7"/>
      <w:r w:rsidR="005058FA">
        <w:rPr>
          <w:rStyle w:val="CommentReference"/>
          <w:rFonts w:ascii="Times" w:eastAsia="Times" w:hAnsi="Times" w:cs="Times New Roman"/>
          <w:color w:val="auto"/>
        </w:rPr>
        <w:commentReference w:id="7"/>
      </w:r>
      <w:r>
        <w:t xml:space="preserve"> section above. </w:t>
      </w:r>
    </w:p>
    <w:p w14:paraId="41372897" w14:textId="2BE79D98" w:rsidR="00A12164" w:rsidRPr="00171433" w:rsidRDefault="00A12164" w:rsidP="004D7192">
      <w:pPr>
        <w:pStyle w:val="SCBExerciseListBulletLevel2"/>
      </w:pPr>
      <w:r>
        <w:t xml:space="preserve">Once </w:t>
      </w:r>
      <w:r w:rsidR="009264FC">
        <w:t>a</w:t>
      </w:r>
      <w:r w:rsidR="00863CA8">
        <w:t xml:space="preserve"> </w:t>
      </w:r>
      <w:r w:rsidR="00CD173F">
        <w:t xml:space="preserve">membrane </w:t>
      </w:r>
      <w:r>
        <w:t>ha</w:t>
      </w:r>
      <w:r w:rsidR="009264FC">
        <w:t>s</w:t>
      </w:r>
      <w:r w:rsidR="00863CA8">
        <w:t xml:space="preserve"> been</w:t>
      </w:r>
      <w:r>
        <w:t xml:space="preserve"> </w:t>
      </w:r>
      <w:r w:rsidR="005F27F8">
        <w:t>blotted</w:t>
      </w:r>
      <w:r w:rsidR="009264FC">
        <w:t xml:space="preserve"> and </w:t>
      </w:r>
      <w:r>
        <w:t>developed</w:t>
      </w:r>
      <w:r w:rsidR="009264FC">
        <w:t xml:space="preserve"> more than 3 times</w:t>
      </w:r>
      <w:r>
        <w:t xml:space="preserve">, </w:t>
      </w:r>
      <w:r w:rsidR="006F4559">
        <w:t>then use the arrows to easily navigate between t</w:t>
      </w:r>
      <w:r w:rsidR="0052390C">
        <w:t>he t</w:t>
      </w:r>
      <w:r w:rsidR="006F4559">
        <w:t>abs</w:t>
      </w:r>
      <w:r w:rsidR="0052390C">
        <w:t xml:space="preserve"> with each of the western blots</w:t>
      </w:r>
      <w:r w:rsidR="00863CA8">
        <w:t xml:space="preserve">. </w:t>
      </w:r>
    </w:p>
    <w:p w14:paraId="7C1CFEA5" w14:textId="4775FE7E" w:rsidR="009264FC" w:rsidRDefault="007B4950" w:rsidP="00B0000E">
      <w:pPr>
        <w:pStyle w:val="StarCellBioExercise-Normalnospacing"/>
      </w:pPr>
      <w:r>
        <w:t xml:space="preserve">Important </w:t>
      </w:r>
      <w:r w:rsidR="006F4559">
        <w:t xml:space="preserve">experiment </w:t>
      </w:r>
      <w:r>
        <w:t>considerations</w:t>
      </w:r>
      <w:r w:rsidR="00360EEC">
        <w:t>:</w:t>
      </w:r>
    </w:p>
    <w:p w14:paraId="52AAF041" w14:textId="77777777" w:rsidR="00116200" w:rsidRDefault="007B4950" w:rsidP="00116200">
      <w:pPr>
        <w:pStyle w:val="SCBExerciseListBulletLevel2"/>
        <w:numPr>
          <w:ilvl w:val="0"/>
          <w:numId w:val="0"/>
        </w:numPr>
        <w:ind w:left="216"/>
      </w:pPr>
      <w:r>
        <w:t>You should control for the amount of protein loaded within the lanes of your gel s</w:t>
      </w:r>
      <w:r w:rsidR="00360EEC">
        <w:t xml:space="preserve">ince differences in protein levels within your experimental conditions could be due to differences in the amount of protein loaded for the various samples. </w:t>
      </w:r>
    </w:p>
    <w:p w14:paraId="7F61FF51" w14:textId="02CFD8FD" w:rsidR="00734EF5" w:rsidRDefault="00360EEC">
      <w:pPr>
        <w:pStyle w:val="SCBExerciseListBulletLevel2"/>
      </w:pPr>
      <w:r>
        <w:t>To do this</w:t>
      </w:r>
      <w:r w:rsidR="005F27F8">
        <w:t xml:space="preserve">, </w:t>
      </w:r>
      <w:r w:rsidR="001E3056" w:rsidRPr="00171433">
        <w:t>re-prob</w:t>
      </w:r>
      <w:r w:rsidR="00C6668F">
        <w:t>e</w:t>
      </w:r>
      <w:r w:rsidR="001E3056" w:rsidRPr="00171433">
        <w:t xml:space="preserve"> each blot with a</w:t>
      </w:r>
      <w:r w:rsidR="00D93595">
        <w:t>n antibody that detects a</w:t>
      </w:r>
      <w:r w:rsidR="001E3056" w:rsidRPr="00171433">
        <w:t xml:space="preserve"> protein </w:t>
      </w:r>
      <w:r w:rsidR="007B4950">
        <w:t xml:space="preserve">whose levels are not altered </w:t>
      </w:r>
      <w:r>
        <w:t>in response to your specific experimental conditions</w:t>
      </w:r>
      <w:r w:rsidR="00D93595">
        <w:t>. This protein</w:t>
      </w:r>
      <w:r>
        <w:t xml:space="preserve"> can</w:t>
      </w:r>
      <w:r w:rsidR="001E3056" w:rsidRPr="00171433">
        <w:t xml:space="preserve"> serve as a loading control.</w:t>
      </w:r>
      <w:r>
        <w:t xml:space="preserve"> </w:t>
      </w:r>
    </w:p>
    <w:p w14:paraId="6D8CBE89" w14:textId="3A8CA952" w:rsidR="001E3056" w:rsidRPr="00171433" w:rsidRDefault="00E242A8" w:rsidP="001E3056">
      <w:pPr>
        <w:pStyle w:val="SCB-Normal"/>
        <w:shd w:val="clear" w:color="auto" w:fill="FFFFFF"/>
      </w:pPr>
      <w:hyperlink w:anchor="_top" w:history="1">
        <w:r w:rsidR="003614E6" w:rsidRPr="005C1BE7">
          <w:rPr>
            <w:rStyle w:val="Hyperlink"/>
          </w:rPr>
          <w:t>Back to top</w:t>
        </w:r>
      </w:hyperlink>
    </w:p>
    <w:p w14:paraId="4B766E34" w14:textId="2843F883" w:rsidR="00800096" w:rsidRDefault="00800096" w:rsidP="00800096">
      <w:pPr>
        <w:pStyle w:val="SCB-Heading1Allcaps"/>
        <w:shd w:val="clear" w:color="auto" w:fill="FFFFFF"/>
      </w:pPr>
      <w:r>
        <w:t>F</w:t>
      </w:r>
      <w:r w:rsidR="00222537">
        <w:t>low</w:t>
      </w:r>
      <w:r>
        <w:t xml:space="preserve"> C</w:t>
      </w:r>
      <w:r w:rsidR="00222537">
        <w:t>ytometry</w:t>
      </w:r>
      <w:r>
        <w:t xml:space="preserve"> Experimental Technique Pages</w:t>
      </w:r>
    </w:p>
    <w:p w14:paraId="196E920A" w14:textId="6512DDB3" w:rsidR="001E3056" w:rsidRDefault="00800096" w:rsidP="00800096">
      <w:pPr>
        <w:pStyle w:val="SCB-Heading1"/>
      </w:pPr>
      <w:r w:rsidRPr="00171433">
        <w:t xml:space="preserve">General </w:t>
      </w:r>
      <w:r w:rsidR="00CC533D">
        <w:t>Information</w:t>
      </w:r>
    </w:p>
    <w:p w14:paraId="1FCFFC9D" w14:textId="371C0E28" w:rsidR="00CC533D" w:rsidRDefault="002E77EF" w:rsidP="002E77EF">
      <w:pPr>
        <w:pStyle w:val="StarCellBioExercise-Normalnospacing"/>
      </w:pPr>
      <w:r>
        <w:t xml:space="preserve">1. </w:t>
      </w:r>
      <w:r w:rsidR="004C3EE7">
        <w:t>Navigating the Flow Cytometry Experimental Technique pages</w:t>
      </w:r>
    </w:p>
    <w:p w14:paraId="41E5589C" w14:textId="2ACAE834" w:rsidR="0065281B" w:rsidRPr="00171433" w:rsidRDefault="00360EEC" w:rsidP="0065281B">
      <w:pPr>
        <w:pStyle w:val="SCBExerciseListBulletLevel2"/>
      </w:pPr>
      <w:r>
        <w:t>Click</w:t>
      </w:r>
      <w:r w:rsidRPr="00171433">
        <w:t xml:space="preserve"> </w:t>
      </w:r>
      <w:r w:rsidR="00CC533D" w:rsidRPr="004F0719">
        <w:rPr>
          <w:b/>
          <w:color w:val="316F94"/>
        </w:rPr>
        <w:t>SELECT T</w:t>
      </w:r>
      <w:r w:rsidRPr="004F0719">
        <w:rPr>
          <w:b/>
          <w:color w:val="316F94"/>
        </w:rPr>
        <w:t>ECHNIQUE</w:t>
      </w:r>
      <w:r w:rsidRPr="00171433">
        <w:t xml:space="preserve"> within the Navigation Tool Bar</w:t>
      </w:r>
      <w:r>
        <w:t xml:space="preserve"> and then click </w:t>
      </w:r>
      <w:r w:rsidRPr="004F0719">
        <w:rPr>
          <w:b/>
          <w:color w:val="168359"/>
        </w:rPr>
        <w:t>NEW FLOW CYTOMETRY</w:t>
      </w:r>
      <w:r>
        <w:t xml:space="preserve"> t</w:t>
      </w:r>
      <w:r w:rsidR="0065281B" w:rsidRPr="00171433">
        <w:t xml:space="preserve">o add a new </w:t>
      </w:r>
      <w:r w:rsidR="0065281B">
        <w:t>flow cytometry</w:t>
      </w:r>
      <w:r w:rsidR="0065281B" w:rsidRPr="00171433">
        <w:t xml:space="preserve"> experimental </w:t>
      </w:r>
      <w:r w:rsidR="00362AC0">
        <w:t xml:space="preserve">analysis </w:t>
      </w:r>
      <w:r>
        <w:t>to your experiment.</w:t>
      </w:r>
      <w:r w:rsidR="0065281B" w:rsidRPr="00171433">
        <w:t xml:space="preserve"> </w:t>
      </w:r>
    </w:p>
    <w:p w14:paraId="6404B856" w14:textId="77777777" w:rsidR="00CC533D" w:rsidRDefault="00CC533D" w:rsidP="004D7192">
      <w:pPr>
        <w:pStyle w:val="SCBExerciseListBulletLevel2"/>
      </w:pPr>
      <w:r>
        <w:t>On the flow cytometry experimental technique page, e</w:t>
      </w:r>
      <w:r w:rsidR="003F77A9" w:rsidRPr="00171433">
        <w:t xml:space="preserve">ach </w:t>
      </w:r>
      <w:r w:rsidR="003F77A9">
        <w:t>flow cytometry</w:t>
      </w:r>
      <w:r w:rsidR="00360EEC">
        <w:t xml:space="preserve"> </w:t>
      </w:r>
      <w:r w:rsidR="00DA7AB2">
        <w:t xml:space="preserve">analysis </w:t>
      </w:r>
      <w:r w:rsidR="00360EEC">
        <w:t xml:space="preserve">within one particular experiment </w:t>
      </w:r>
      <w:r w:rsidR="003F77A9" w:rsidRPr="00171433">
        <w:t xml:space="preserve">is displayed in </w:t>
      </w:r>
      <w:r w:rsidR="009F38B2">
        <w:t>its own</w:t>
      </w:r>
      <w:r w:rsidR="009F38B2" w:rsidRPr="00171433">
        <w:t xml:space="preserve"> </w:t>
      </w:r>
      <w:r w:rsidR="003F77A9" w:rsidRPr="00171433">
        <w:t>tab directly underneath the Navigation Tool Bar.</w:t>
      </w:r>
      <w:r w:rsidR="003F77A9">
        <w:t xml:space="preserve"> </w:t>
      </w:r>
    </w:p>
    <w:p w14:paraId="2C4D894B" w14:textId="6C7EFA36" w:rsidR="00CC533D" w:rsidRDefault="00CC533D" w:rsidP="004D7192">
      <w:pPr>
        <w:pStyle w:val="SCBExerciseListBulletLevel2"/>
      </w:pPr>
      <w:r>
        <w:t xml:space="preserve">Navigate between different flow cytometry analyses by selecting a particular tab </w:t>
      </w:r>
      <w:r w:rsidR="00E861D6">
        <w:t xml:space="preserve">while viewing the flow cytometry experimental technique </w:t>
      </w:r>
      <w:r>
        <w:t xml:space="preserve">or by selecting a particular flow cytometry analysis within the </w:t>
      </w:r>
      <w:r>
        <w:rPr>
          <w:b/>
        </w:rPr>
        <w:t>Flow Cytometry</w:t>
      </w:r>
      <w:r w:rsidR="004F0719">
        <w:rPr>
          <w:b/>
        </w:rPr>
        <w:t xml:space="preserve"> Analyses</w:t>
      </w:r>
      <w:r>
        <w:t xml:space="preserve"> window on the </w:t>
      </w:r>
      <w:r w:rsidRPr="004F0719">
        <w:rPr>
          <w:b/>
          <w:bCs/>
          <w:color w:val="316F94"/>
        </w:rPr>
        <w:t>SELECT TECHNIQUE</w:t>
      </w:r>
      <w:r>
        <w:t xml:space="preserve"> page.</w:t>
      </w:r>
    </w:p>
    <w:p w14:paraId="14541227" w14:textId="5DC2344D" w:rsidR="00CC533D" w:rsidRDefault="002E77EF" w:rsidP="002E77EF">
      <w:pPr>
        <w:pStyle w:val="StarCellBioExercise-Normalnospacing"/>
      </w:pPr>
      <w:r>
        <w:t xml:space="preserve">2. </w:t>
      </w:r>
      <w:r w:rsidR="00CC533D">
        <w:t>Renaming Flow Cytometry Experimental Techniques</w:t>
      </w:r>
    </w:p>
    <w:p w14:paraId="425933E8" w14:textId="2420AB30" w:rsidR="00CC533D" w:rsidRDefault="009428FA" w:rsidP="004D7192">
      <w:pPr>
        <w:pStyle w:val="SCBExerciseListBulletLevel2"/>
      </w:pPr>
      <w:r>
        <w:t xml:space="preserve">Each flow cytometry analysis </w:t>
      </w:r>
      <w:r w:rsidR="009F38B2">
        <w:t xml:space="preserve">tab will be </w:t>
      </w:r>
      <w:r w:rsidR="003F77A9">
        <w:t xml:space="preserve">labeled ‘F.C. 1’, ‘F.C. 2’, etc. </w:t>
      </w:r>
    </w:p>
    <w:p w14:paraId="5CBDB6E6" w14:textId="1608F3B6" w:rsidR="00CC533D" w:rsidRDefault="00CC533D" w:rsidP="004D7192">
      <w:pPr>
        <w:pStyle w:val="SCBExerciseListBulletLevel2"/>
      </w:pPr>
      <w:r>
        <w:t>To rename your flow cytometry analysis, click on the flow cytometry analysis name in the tab and then type in your new name. The name must be</w:t>
      </w:r>
      <w:r w:rsidR="00941BFA">
        <w:t xml:space="preserve"> no more </w:t>
      </w:r>
      <w:r>
        <w:t>than 10 characters in length.</w:t>
      </w:r>
    </w:p>
    <w:p w14:paraId="16851D62" w14:textId="7E5D45A3" w:rsidR="003F77A9" w:rsidRDefault="002E77EF" w:rsidP="002E77EF">
      <w:pPr>
        <w:pStyle w:val="StarCellBioExercise-Normalnospacing"/>
      </w:pPr>
      <w:r>
        <w:t xml:space="preserve">3. </w:t>
      </w:r>
      <w:r w:rsidR="00CC533D">
        <w:t>Add</w:t>
      </w:r>
      <w:r w:rsidR="0046119A">
        <w:t>ing</w:t>
      </w:r>
      <w:r w:rsidR="00CC533D">
        <w:t xml:space="preserve"> a Flow Cytometry Experimental Technique</w:t>
      </w:r>
    </w:p>
    <w:p w14:paraId="7E4B4F48" w14:textId="2C54B995" w:rsidR="00CC533D" w:rsidRDefault="00CC533D" w:rsidP="004D7192">
      <w:pPr>
        <w:pStyle w:val="SCBExerciseListBulletLevel2"/>
      </w:pPr>
      <w:r>
        <w:t>To add another flow cytometry analysis, either:</w:t>
      </w:r>
    </w:p>
    <w:p w14:paraId="2A2D70FF" w14:textId="1484F5D2" w:rsidR="00CC533D" w:rsidRDefault="00CC533D" w:rsidP="00CC533D">
      <w:pPr>
        <w:pStyle w:val="SCBExerciseListBulletLevel2"/>
        <w:numPr>
          <w:ilvl w:val="1"/>
          <w:numId w:val="3"/>
        </w:numPr>
      </w:pPr>
      <w:r>
        <w:t xml:space="preserve">Click the </w:t>
      </w:r>
      <w:r w:rsidR="0046119A">
        <w:t>‘</w:t>
      </w:r>
      <w:r>
        <w:t>Add</w:t>
      </w:r>
      <w:r w:rsidR="0046119A">
        <w:t>’</w:t>
      </w:r>
      <w:r>
        <w:t xml:space="preserve"> tab while in the </w:t>
      </w:r>
      <w:r w:rsidR="004D62AB">
        <w:t>f</w:t>
      </w:r>
      <w:r>
        <w:t xml:space="preserve">low </w:t>
      </w:r>
      <w:r w:rsidR="004D62AB">
        <w:t>c</w:t>
      </w:r>
      <w:r>
        <w:t xml:space="preserve">ytometry </w:t>
      </w:r>
      <w:r w:rsidR="004D62AB">
        <w:t>experimental t</w:t>
      </w:r>
      <w:r>
        <w:t>echnique page</w:t>
      </w:r>
      <w:r w:rsidR="00013553">
        <w:t>, or</w:t>
      </w:r>
    </w:p>
    <w:p w14:paraId="40C90B9F" w14:textId="14DA4184" w:rsidR="00CC533D" w:rsidRPr="00171433" w:rsidRDefault="00CC533D" w:rsidP="00CC533D">
      <w:pPr>
        <w:pStyle w:val="SCBExerciseListBulletLevel2"/>
        <w:numPr>
          <w:ilvl w:val="1"/>
          <w:numId w:val="3"/>
        </w:numPr>
      </w:pPr>
      <w:r>
        <w:t xml:space="preserve">Navigate to the </w:t>
      </w:r>
      <w:r w:rsidRPr="00E861D6">
        <w:rPr>
          <w:b/>
          <w:bCs/>
          <w:color w:val="316F94"/>
        </w:rPr>
        <w:t>SELECT TECHNIQUE</w:t>
      </w:r>
      <w:r>
        <w:t xml:space="preserve"> page and click </w:t>
      </w:r>
      <w:r w:rsidRPr="00E861D6">
        <w:rPr>
          <w:b/>
          <w:color w:val="168359"/>
        </w:rPr>
        <w:t>NEW FLOW CYTOMETRY</w:t>
      </w:r>
      <w:r>
        <w:t xml:space="preserve"> t</w:t>
      </w:r>
      <w:r w:rsidRPr="00171433">
        <w:t xml:space="preserve">o add a new </w:t>
      </w:r>
      <w:r>
        <w:t>flow cytometry</w:t>
      </w:r>
      <w:r w:rsidRPr="00171433">
        <w:t xml:space="preserve"> experimental </w:t>
      </w:r>
      <w:r>
        <w:t>analysis to your experiment</w:t>
      </w:r>
      <w:r w:rsidR="00013553">
        <w:t>.</w:t>
      </w:r>
    </w:p>
    <w:p w14:paraId="1B4638E2" w14:textId="5B456BFC" w:rsidR="00CC533D" w:rsidRDefault="002E77EF" w:rsidP="002E77EF">
      <w:pPr>
        <w:pStyle w:val="StarCellBioExercise-Normalnospacing"/>
      </w:pPr>
      <w:r>
        <w:t xml:space="preserve">4. </w:t>
      </w:r>
      <w:r w:rsidR="0046119A">
        <w:t>Deleting</w:t>
      </w:r>
      <w:r w:rsidR="00CC533D">
        <w:t xml:space="preserve"> a Flow Cytometry Experimental Technique</w:t>
      </w:r>
    </w:p>
    <w:p w14:paraId="19894838" w14:textId="16BF1F64" w:rsidR="00CC533D" w:rsidRDefault="003F77A9" w:rsidP="00CC533D">
      <w:pPr>
        <w:pStyle w:val="SCBExerciseListBulletLevel2"/>
      </w:pPr>
      <w:r w:rsidRPr="00171433">
        <w:t>To delete a</w:t>
      </w:r>
      <w:r w:rsidR="00DA7AB2">
        <w:t xml:space="preserve"> </w:t>
      </w:r>
      <w:r w:rsidR="00654C4E">
        <w:t>flow cytometry</w:t>
      </w:r>
      <w:r w:rsidRPr="00171433">
        <w:t xml:space="preserve"> </w:t>
      </w:r>
      <w:r w:rsidR="00DA7AB2">
        <w:t>analysis</w:t>
      </w:r>
      <w:r w:rsidRPr="00171433">
        <w:t xml:space="preserve">, </w:t>
      </w:r>
      <w:r w:rsidR="00DA7AB2">
        <w:t>click</w:t>
      </w:r>
      <w:r w:rsidR="00CC533D">
        <w:t xml:space="preserve"> the</w:t>
      </w:r>
      <w:r w:rsidRPr="00171433">
        <w:t xml:space="preserve"> </w:t>
      </w:r>
      <w:r w:rsidR="00CC533D">
        <w:t>‘x’</w:t>
      </w:r>
      <w:r w:rsidR="00DB46D9">
        <w:t xml:space="preserve"> </w:t>
      </w:r>
      <w:r>
        <w:t>icon in</w:t>
      </w:r>
      <w:r w:rsidRPr="00171433">
        <w:t xml:space="preserve"> the tab</w:t>
      </w:r>
      <w:r>
        <w:t xml:space="preserve"> for the appropriate </w:t>
      </w:r>
      <w:r w:rsidR="00654C4E">
        <w:t>flow cytometry</w:t>
      </w:r>
      <w:r>
        <w:t xml:space="preserve"> </w:t>
      </w:r>
      <w:r w:rsidR="004E7397">
        <w:t>analysis</w:t>
      </w:r>
      <w:r w:rsidR="00CC533D">
        <w:t xml:space="preserve"> you would like to delete</w:t>
      </w:r>
      <w:r w:rsidRPr="00171433">
        <w:t>.</w:t>
      </w:r>
      <w:r w:rsidR="005105F7">
        <w:t xml:space="preserve"> </w:t>
      </w:r>
    </w:p>
    <w:p w14:paraId="52AB6E5A" w14:textId="253048AB" w:rsidR="00F27C4F" w:rsidRDefault="00F27C4F" w:rsidP="00F27C4F">
      <w:pPr>
        <w:pStyle w:val="SCB-Normal"/>
      </w:pPr>
      <w:hyperlink w:anchor="_top" w:history="1">
        <w:r w:rsidRPr="005C1BE7">
          <w:rPr>
            <w:rStyle w:val="Hyperlink"/>
          </w:rPr>
          <w:t>Back to top</w:t>
        </w:r>
      </w:hyperlink>
    </w:p>
    <w:p w14:paraId="7E4C7FEF" w14:textId="7554A0EE" w:rsidR="00CC533D" w:rsidRDefault="00CC533D" w:rsidP="00CC533D">
      <w:pPr>
        <w:pStyle w:val="SCB-Heading1"/>
      </w:pPr>
      <w:r>
        <w:t>Flow Cytometry Experimental Steps</w:t>
      </w:r>
    </w:p>
    <w:p w14:paraId="203801BF" w14:textId="02C9F827" w:rsidR="00053C5A" w:rsidRDefault="00053C5A" w:rsidP="00053C5A">
      <w:pPr>
        <w:pStyle w:val="SCB-Normal"/>
      </w:pPr>
      <w:r w:rsidRPr="00171433">
        <w:t xml:space="preserve">A progress bar, which </w:t>
      </w:r>
      <w:r>
        <w:t>indicates all of the steps of and your progress in each flow cytometry experiment, will appear at the top of</w:t>
      </w:r>
      <w:r w:rsidRPr="00171433">
        <w:t xml:space="preserve"> each</w:t>
      </w:r>
      <w:r>
        <w:t xml:space="preserve"> experimental technique page.</w:t>
      </w:r>
    </w:p>
    <w:p w14:paraId="1FE04791" w14:textId="77777777" w:rsidR="007D2BD0" w:rsidDel="007D2BD0" w:rsidRDefault="00DB46D9" w:rsidP="00CC533D">
      <w:pPr>
        <w:pStyle w:val="StarCellBioExercise-Normal"/>
      </w:pPr>
      <w:r w:rsidRPr="002E1F44">
        <w:rPr>
          <w:noProof/>
        </w:rPr>
        <w:drawing>
          <wp:anchor distT="0" distB="0" distL="1828800" distR="1828800" simplePos="0" relativeHeight="251661312" behindDoc="0" locked="0" layoutInCell="1" allowOverlap="1" wp14:anchorId="576AC623" wp14:editId="36400CB3">
            <wp:simplePos x="0" y="0"/>
            <wp:positionH relativeFrom="column">
              <wp:align>center</wp:align>
            </wp:positionH>
            <wp:positionV relativeFrom="paragraph">
              <wp:posOffset>1117600</wp:posOffset>
            </wp:positionV>
            <wp:extent cx="4498975" cy="685800"/>
            <wp:effectExtent l="25400" t="0" r="0" b="0"/>
            <wp:wrapSquare wrapText="bothSides"/>
            <wp:docPr id="19" name="Picture 19" descr="Screen Shot 2013-03-29 at 4.1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3-29 at 4.18.57 PM.png"/>
                    <pic:cNvPicPr/>
                  </pic:nvPicPr>
                  <pic:blipFill>
                    <a:blip r:embed="rId20">
                      <a:extLst>
                        <a:ext uri="{28A0092B-C50C-407E-A947-70E740481C1C}">
                          <a14:useLocalDpi xmlns:a14="http://schemas.microsoft.com/office/drawing/2010/main" val="0"/>
                        </a:ext>
                      </a:extLst>
                    </a:blip>
                    <a:stretch>
                      <a:fillRect/>
                    </a:stretch>
                  </pic:blipFill>
                  <pic:spPr>
                    <a:xfrm>
                      <a:off x="0" y="0"/>
                      <a:ext cx="4498975" cy="685800"/>
                    </a:xfrm>
                    <a:prstGeom prst="rect">
                      <a:avLst/>
                    </a:prstGeom>
                    <a:extLst>
                      <a:ext uri="{FAA26D3D-D897-4be2-8F04-BA451C77F1D7}">
                        <ma14:placeholderFlag xmlns:ma14="http://schemas.microsoft.com/office/mac/drawingml/2011/main"/>
                      </a:ext>
                    </a:extLst>
                  </pic:spPr>
                </pic:pic>
              </a:graphicData>
            </a:graphic>
          </wp:anchor>
        </w:drawing>
      </w:r>
      <w:r w:rsidR="003F77A9" w:rsidRPr="00171433">
        <w:t xml:space="preserve">There are </w:t>
      </w:r>
      <w:r w:rsidR="00654C4E">
        <w:t>3</w:t>
      </w:r>
      <w:r w:rsidR="003F77A9" w:rsidRPr="00171433">
        <w:t xml:space="preserve"> steps to complete each </w:t>
      </w:r>
      <w:r w:rsidR="00654C4E">
        <w:t>flow cytometry</w:t>
      </w:r>
      <w:r w:rsidR="003F77A9" w:rsidRPr="00171433">
        <w:t xml:space="preserve"> </w:t>
      </w:r>
      <w:r w:rsidR="00DA7AB2">
        <w:t>analysis: 1) sample preparation, 2) run and 3) analyze</w:t>
      </w:r>
      <w:r w:rsidR="003F77A9" w:rsidRPr="00171433">
        <w:t xml:space="preserve">. </w:t>
      </w:r>
      <w:r w:rsidR="00C6668F">
        <w:t>Your</w:t>
      </w:r>
      <w:r w:rsidR="003F77A9" w:rsidRPr="00171433">
        <w:t xml:space="preserve"> progress through the</w:t>
      </w:r>
      <w:r w:rsidR="00C6668F">
        <w:t>se</w:t>
      </w:r>
      <w:r w:rsidR="003F77A9" w:rsidRPr="00171433">
        <w:t xml:space="preserve"> steps is illustrated </w:t>
      </w:r>
      <w:r w:rsidR="003F77A9">
        <w:t xml:space="preserve">in the horizontal bar </w:t>
      </w:r>
      <w:r w:rsidR="003F77A9" w:rsidRPr="00171433">
        <w:t xml:space="preserve">at the top of each </w:t>
      </w:r>
      <w:r w:rsidR="00654C4E">
        <w:t xml:space="preserve">flow cytometry </w:t>
      </w:r>
      <w:r w:rsidR="003F77A9">
        <w:t>experimental technique window</w:t>
      </w:r>
      <w:r w:rsidR="003F77A9" w:rsidRPr="00171433">
        <w:t>.</w:t>
      </w:r>
      <w:r w:rsidR="003F77A9">
        <w:t xml:space="preserve"> The instructions for each step of a </w:t>
      </w:r>
      <w:r w:rsidR="00654C4E">
        <w:t>flow cytometry</w:t>
      </w:r>
      <w:r w:rsidR="003F77A9">
        <w:t xml:space="preserve"> experimental technique are detailed below.</w:t>
      </w:r>
    </w:p>
    <w:p w14:paraId="7A2636FA" w14:textId="77777777" w:rsidR="00DA7AB2" w:rsidRDefault="00DA7AB2" w:rsidP="007D2BD0">
      <w:pPr>
        <w:pStyle w:val="SCB-Normal"/>
      </w:pPr>
    </w:p>
    <w:p w14:paraId="27180298" w14:textId="13B1BC90" w:rsidR="003F77A9" w:rsidRDefault="00E242A8" w:rsidP="003F77A9">
      <w:pPr>
        <w:pStyle w:val="SCB-Normal"/>
        <w:shd w:val="clear" w:color="auto" w:fill="FFFFFF"/>
      </w:pPr>
      <w:hyperlink w:anchor="_top" w:history="1">
        <w:r w:rsidR="003614E6" w:rsidRPr="005C1BE7">
          <w:rPr>
            <w:rStyle w:val="Hyperlink"/>
          </w:rPr>
          <w:t>Back to top</w:t>
        </w:r>
      </w:hyperlink>
    </w:p>
    <w:p w14:paraId="5F2838BD" w14:textId="77777777" w:rsidR="00800096" w:rsidRDefault="00654C4E" w:rsidP="00800096">
      <w:pPr>
        <w:pStyle w:val="SCB-Heading1"/>
      </w:pPr>
      <w:r>
        <w:t xml:space="preserve">1. </w:t>
      </w:r>
      <w:r w:rsidR="00800096">
        <w:t>Sample Preparation</w:t>
      </w:r>
    </w:p>
    <w:p w14:paraId="2CADC194" w14:textId="3F008D71" w:rsidR="004C3EE7" w:rsidRDefault="004C3EE7" w:rsidP="004C3EE7">
      <w:pPr>
        <w:pStyle w:val="StarCellBioExercise-Normalnospacing"/>
      </w:pPr>
      <w:r>
        <w:t>On this page, you will s</w:t>
      </w:r>
      <w:r w:rsidRPr="00171433">
        <w:t>elect the samples that you</w:t>
      </w:r>
      <w:r>
        <w:t xml:space="preserve"> would like to prepare for flow cytometry analysis by</w:t>
      </w:r>
      <w:r w:rsidRPr="00171433">
        <w:t xml:space="preserve"> selecting the checkbox to the left of each sample</w:t>
      </w:r>
      <w:r>
        <w:t>. This will result in the creation of samples that are suitable for flow cytometry analysis</w:t>
      </w:r>
      <w:r w:rsidRPr="00171433">
        <w:t>.</w:t>
      </w:r>
    </w:p>
    <w:p w14:paraId="4563DAB0" w14:textId="24412294" w:rsidR="00020965" w:rsidRDefault="00020965" w:rsidP="00020965">
      <w:pPr>
        <w:pStyle w:val="SCBExerciseListBulletLevel2"/>
      </w:pPr>
      <w:r w:rsidRPr="00C15EF6">
        <w:t>S</w:t>
      </w:r>
      <w:r>
        <w:t xml:space="preserve">elect each sample you would like to prepare for flow cytometry by selecting the checkbox to the left of each sample or, alternatively, click </w:t>
      </w:r>
      <w:r w:rsidRPr="00C15EF6">
        <w:rPr>
          <w:b/>
        </w:rPr>
        <w:t xml:space="preserve">Select All </w:t>
      </w:r>
      <w:r>
        <w:t>at the bottom left of the</w:t>
      </w:r>
      <w:r w:rsidRPr="00D24111">
        <w:t xml:space="preserve"> </w:t>
      </w:r>
      <w:r w:rsidRPr="00C15EF6">
        <w:rPr>
          <w:b/>
        </w:rPr>
        <w:t>Sample Prep</w:t>
      </w:r>
      <w:r w:rsidRPr="00D24111">
        <w:t xml:space="preserve"> window</w:t>
      </w:r>
      <w:r>
        <w:t xml:space="preserve"> to select all of the samples at once.</w:t>
      </w:r>
    </w:p>
    <w:p w14:paraId="22C96C01" w14:textId="77777777" w:rsidR="00020965" w:rsidRPr="00171433" w:rsidRDefault="00020965" w:rsidP="00020965">
      <w:pPr>
        <w:pStyle w:val="SCBExerciseListBulletLevel2"/>
      </w:pPr>
      <w:r>
        <w:t xml:space="preserve">To unselect all the currently selected samples, click </w:t>
      </w:r>
      <w:r>
        <w:rPr>
          <w:b/>
        </w:rPr>
        <w:t>Clear</w:t>
      </w:r>
      <w:r w:rsidRPr="00C15EF6">
        <w:rPr>
          <w:b/>
        </w:rPr>
        <w:t xml:space="preserve"> All </w:t>
      </w:r>
      <w:r>
        <w:t>at the bottom right of the</w:t>
      </w:r>
      <w:r w:rsidRPr="00D24111">
        <w:t xml:space="preserve"> </w:t>
      </w:r>
      <w:r w:rsidRPr="00C15EF6">
        <w:rPr>
          <w:b/>
        </w:rPr>
        <w:t>Sample Prep</w:t>
      </w:r>
      <w:r w:rsidRPr="00D24111">
        <w:t xml:space="preserve"> window</w:t>
      </w:r>
      <w:r>
        <w:t>.</w:t>
      </w:r>
    </w:p>
    <w:p w14:paraId="13F03E07" w14:textId="77777777" w:rsidR="002638CE" w:rsidRDefault="002638CE" w:rsidP="00020965">
      <w:pPr>
        <w:pStyle w:val="SCBExerciseListBulletLevel2"/>
      </w:pPr>
      <w:r w:rsidRPr="00171433">
        <w:t>For each sample selected, select the appropriate t</w:t>
      </w:r>
      <w:r w:rsidR="003072A4">
        <w:t>reatment</w:t>
      </w:r>
      <w:r>
        <w:t xml:space="preserve"> of cells</w:t>
      </w:r>
      <w:r w:rsidRPr="00171433">
        <w:t xml:space="preserve"> </w:t>
      </w:r>
      <w:r w:rsidR="002E0FCD">
        <w:t>in</w:t>
      </w:r>
      <w:r w:rsidRPr="00171433">
        <w:t xml:space="preserve"> the </w:t>
      </w:r>
      <w:r>
        <w:rPr>
          <w:b/>
        </w:rPr>
        <w:t>Cell</w:t>
      </w:r>
      <w:r w:rsidRPr="00171433">
        <w:rPr>
          <w:b/>
        </w:rPr>
        <w:t xml:space="preserve"> </w:t>
      </w:r>
      <w:r w:rsidR="003072A4">
        <w:rPr>
          <w:b/>
        </w:rPr>
        <w:t>Treatment</w:t>
      </w:r>
      <w:r w:rsidRPr="00171433">
        <w:t xml:space="preserve"> </w:t>
      </w:r>
      <w:r w:rsidR="002E0FCD">
        <w:t>column</w:t>
      </w:r>
      <w:r w:rsidRPr="00171433">
        <w:t>.</w:t>
      </w:r>
      <w:r>
        <w:t xml:space="preserve"> </w:t>
      </w:r>
      <w:r w:rsidR="00C6668F">
        <w:t>If</w:t>
      </w:r>
      <w:r w:rsidR="005710E5">
        <w:t xml:space="preserve"> only </w:t>
      </w:r>
      <w:r w:rsidR="00B03B1A">
        <w:t>one cell treatment</w:t>
      </w:r>
      <w:r w:rsidR="005710E5">
        <w:t xml:space="preserve"> is available</w:t>
      </w:r>
      <w:r w:rsidR="00C6668F">
        <w:t xml:space="preserve"> in your assignment</w:t>
      </w:r>
      <w:r w:rsidR="005710E5">
        <w:t>, the available treatment will be</w:t>
      </w:r>
      <w:r w:rsidR="00DA7AB2">
        <w:t xml:space="preserve"> automatically</w:t>
      </w:r>
      <w:r w:rsidR="005710E5">
        <w:t xml:space="preserve"> selected for you.</w:t>
      </w:r>
      <w:r w:rsidR="004C0198">
        <w:t xml:space="preserve"> </w:t>
      </w:r>
    </w:p>
    <w:p w14:paraId="02885FF3" w14:textId="77777777" w:rsidR="002638CE" w:rsidRPr="00171433" w:rsidRDefault="002638CE" w:rsidP="004D7192">
      <w:pPr>
        <w:pStyle w:val="SCBExerciseListBulletLevel2"/>
      </w:pPr>
      <w:r w:rsidRPr="00171433">
        <w:t>For each sample selected, select the appropriate</w:t>
      </w:r>
      <w:r w:rsidR="00AD01BC">
        <w:t xml:space="preserve"> DNA content treatment in the</w:t>
      </w:r>
      <w:r w:rsidRPr="00171433">
        <w:t xml:space="preserve"> </w:t>
      </w:r>
      <w:r w:rsidR="00B03B1A" w:rsidRPr="00B9004B">
        <w:rPr>
          <w:b/>
        </w:rPr>
        <w:t>DNA content treatment</w:t>
      </w:r>
      <w:r w:rsidR="002E0FCD" w:rsidRPr="002E0FCD">
        <w:t xml:space="preserve"> </w:t>
      </w:r>
      <w:r w:rsidR="002E0FCD">
        <w:t>dropdown menu.</w:t>
      </w:r>
      <w:r w:rsidR="00B03B1A">
        <w:t xml:space="preserve"> </w:t>
      </w:r>
      <w:r w:rsidR="007B4950">
        <w:t>Please n</w:t>
      </w:r>
      <w:r w:rsidR="00B03B1A">
        <w:t xml:space="preserve">ote that </w:t>
      </w:r>
      <w:r w:rsidR="00FB11F0">
        <w:t xml:space="preserve">in </w:t>
      </w:r>
      <w:r w:rsidR="00B03B1A">
        <w:t>s</w:t>
      </w:r>
      <w:r>
        <w:t xml:space="preserve">ome </w:t>
      </w:r>
      <w:r w:rsidR="00FB11F0">
        <w:t>assignments</w:t>
      </w:r>
      <w:r w:rsidR="00DA7AB2">
        <w:t xml:space="preserve"> </w:t>
      </w:r>
      <w:r>
        <w:t xml:space="preserve">only one </w:t>
      </w:r>
      <w:r w:rsidR="00FB11F0">
        <w:t xml:space="preserve">type of </w:t>
      </w:r>
      <w:r w:rsidR="001D7FBE">
        <w:t xml:space="preserve">treatment </w:t>
      </w:r>
      <w:r w:rsidR="00592EA3">
        <w:t>will</w:t>
      </w:r>
      <w:r w:rsidR="00FB11F0">
        <w:t xml:space="preserve"> be </w:t>
      </w:r>
      <w:r w:rsidR="0069087C">
        <w:t>available</w:t>
      </w:r>
      <w:r>
        <w:t>.</w:t>
      </w:r>
    </w:p>
    <w:p w14:paraId="44D592BE" w14:textId="133EF8C0" w:rsidR="002638CE" w:rsidRDefault="00DA7AB2" w:rsidP="004D7192">
      <w:pPr>
        <w:pStyle w:val="SCBExerciseListBulletLevel2"/>
      </w:pPr>
      <w:r>
        <w:t xml:space="preserve">Click </w:t>
      </w:r>
      <w:r w:rsidRPr="00020965">
        <w:rPr>
          <w:b/>
          <w:color w:val="168359"/>
        </w:rPr>
        <w:t>PREPARE SAMPLES</w:t>
      </w:r>
      <w:r>
        <w:t xml:space="preserve"> o</w:t>
      </w:r>
      <w:r w:rsidR="002638CE" w:rsidRPr="00171433">
        <w:t>nce you finish selecting your samples.</w:t>
      </w:r>
    </w:p>
    <w:p w14:paraId="506B55F9" w14:textId="02BD58D0" w:rsidR="00E35A97" w:rsidRPr="00402D4C" w:rsidRDefault="00E242A8" w:rsidP="00E35A97">
      <w:pPr>
        <w:pStyle w:val="StarCellBioExercise-Normalnospacing"/>
      </w:pPr>
      <w:hyperlink w:anchor="_top" w:history="1">
        <w:r w:rsidR="003614E6" w:rsidRPr="005C1BE7">
          <w:rPr>
            <w:rStyle w:val="Hyperlink"/>
          </w:rPr>
          <w:t>Back to top</w:t>
        </w:r>
      </w:hyperlink>
    </w:p>
    <w:p w14:paraId="40CDFEDC" w14:textId="77777777" w:rsidR="00800096" w:rsidRDefault="00654C4E" w:rsidP="00800096">
      <w:pPr>
        <w:pStyle w:val="SCB-Heading1"/>
      </w:pPr>
      <w:r>
        <w:t xml:space="preserve">2. </w:t>
      </w:r>
      <w:r w:rsidR="00800096">
        <w:t>Run</w:t>
      </w:r>
    </w:p>
    <w:p w14:paraId="39B709C0" w14:textId="77777777" w:rsidR="00E35A97" w:rsidRDefault="007B4950" w:rsidP="004D7192">
      <w:pPr>
        <w:pStyle w:val="SCBExerciseListBulletLevel2"/>
      </w:pPr>
      <w:r>
        <w:t xml:space="preserve">Click </w:t>
      </w:r>
      <w:r w:rsidRPr="00020965">
        <w:rPr>
          <w:b/>
          <w:color w:val="168359"/>
        </w:rPr>
        <w:t>RUN SAMPLES</w:t>
      </w:r>
      <w:r>
        <w:t xml:space="preserve"> at the bottom of the </w:t>
      </w:r>
      <w:r w:rsidRPr="00BE20DC">
        <w:rPr>
          <w:b/>
        </w:rPr>
        <w:t>Samples</w:t>
      </w:r>
      <w:r>
        <w:t xml:space="preserve"> window to run your samples through the flow cytometer</w:t>
      </w:r>
      <w:r w:rsidR="009C5217">
        <w:t>.</w:t>
      </w:r>
    </w:p>
    <w:p w14:paraId="3DFDDDB2" w14:textId="160528F3" w:rsidR="00E35A97" w:rsidRDefault="00E242A8" w:rsidP="00E35A97">
      <w:pPr>
        <w:pStyle w:val="StarCellBioExercise-Normal"/>
      </w:pPr>
      <w:hyperlink w:anchor="_top" w:history="1">
        <w:r w:rsidR="003614E6" w:rsidRPr="005C1BE7">
          <w:rPr>
            <w:rStyle w:val="Hyperlink"/>
          </w:rPr>
          <w:t>Back to top</w:t>
        </w:r>
      </w:hyperlink>
    </w:p>
    <w:p w14:paraId="4F2ED26D" w14:textId="77777777" w:rsidR="00800096" w:rsidRDefault="00654C4E" w:rsidP="00800096">
      <w:pPr>
        <w:pStyle w:val="SCB-Heading1"/>
      </w:pPr>
      <w:r>
        <w:t xml:space="preserve">3. </w:t>
      </w:r>
      <w:r w:rsidR="00800096">
        <w:t>Analyze</w:t>
      </w:r>
    </w:p>
    <w:p w14:paraId="71D9A946" w14:textId="0E96AC64" w:rsidR="004C3EE7" w:rsidRDefault="004C3EE7" w:rsidP="004C3EE7">
      <w:pPr>
        <w:pStyle w:val="StarCellBioExercise-Normalnospacing"/>
      </w:pPr>
      <w:r>
        <w:t>On this page, you will view and analyze the flow cytometry data for each of your samples.</w:t>
      </w:r>
    </w:p>
    <w:p w14:paraId="524B747E" w14:textId="16D91FDD" w:rsidR="007B4950" w:rsidRDefault="00E55762" w:rsidP="004D7192">
      <w:pPr>
        <w:pStyle w:val="SCBExerciseListBulletLevel2"/>
      </w:pPr>
      <w:r>
        <w:t xml:space="preserve">Select </w:t>
      </w:r>
      <w:r w:rsidR="004C3EE7">
        <w:t>a</w:t>
      </w:r>
      <w:r w:rsidR="00FB11F0">
        <w:t xml:space="preserve"> </w:t>
      </w:r>
      <w:r>
        <w:t xml:space="preserve">sample name in the </w:t>
      </w:r>
      <w:r w:rsidRPr="001D1947">
        <w:rPr>
          <w:b/>
        </w:rPr>
        <w:t>Samples</w:t>
      </w:r>
      <w:r>
        <w:t xml:space="preserve"> window to </w:t>
      </w:r>
      <w:r w:rsidR="003B24C9">
        <w:t xml:space="preserve">view </w:t>
      </w:r>
      <w:r w:rsidR="00FB11F0">
        <w:t xml:space="preserve">a </w:t>
      </w:r>
      <w:r w:rsidR="007B4950">
        <w:t xml:space="preserve">graphical representation </w:t>
      </w:r>
      <w:r w:rsidR="00FB11F0">
        <w:t>of the</w:t>
      </w:r>
      <w:r w:rsidR="003B24C9">
        <w:t xml:space="preserve"> flow cytometry</w:t>
      </w:r>
      <w:r w:rsidR="00FB11F0">
        <w:t xml:space="preserve"> data</w:t>
      </w:r>
      <w:r w:rsidR="003B24C9">
        <w:t xml:space="preserve"> for </w:t>
      </w:r>
      <w:r w:rsidR="00AD01BC">
        <w:t>each</w:t>
      </w:r>
      <w:r w:rsidR="003B24C9">
        <w:t xml:space="preserve"> sample.</w:t>
      </w:r>
      <w:r w:rsidR="007B498D" w:rsidRPr="00171433">
        <w:t xml:space="preserve"> </w:t>
      </w:r>
      <w:r w:rsidR="00FB11F0">
        <w:t>The</w:t>
      </w:r>
      <w:r w:rsidR="00AB0AD1">
        <w:t xml:space="preserve"> </w:t>
      </w:r>
      <w:r w:rsidR="00814B44">
        <w:t xml:space="preserve">displayed </w:t>
      </w:r>
      <w:r w:rsidR="007B4950">
        <w:t>graph corresponds to the currently highlighted sample.</w:t>
      </w:r>
    </w:p>
    <w:p w14:paraId="33C0D7E5" w14:textId="2241258D" w:rsidR="007B498D" w:rsidRDefault="007B4950" w:rsidP="003912A0">
      <w:pPr>
        <w:pStyle w:val="SCBExerciseListBulletLevel2"/>
      </w:pPr>
      <w:r>
        <w:t xml:space="preserve">The graphical representation of the flow cytometry data is a </w:t>
      </w:r>
      <w:r w:rsidR="00FB11F0">
        <w:t>histogram</w:t>
      </w:r>
      <w:r>
        <w:t xml:space="preserve"> of the results. The X-axis </w:t>
      </w:r>
      <w:r w:rsidR="00A111B0">
        <w:t xml:space="preserve">corresponds </w:t>
      </w:r>
      <w:r w:rsidR="006C432F">
        <w:t xml:space="preserve">to </w:t>
      </w:r>
      <w:r w:rsidR="00A111B0">
        <w:t xml:space="preserve">the amount of </w:t>
      </w:r>
      <w:r w:rsidR="00C006A2">
        <w:t>fluorescence</w:t>
      </w:r>
      <w:r w:rsidR="002D28FA">
        <w:t xml:space="preserve"> </w:t>
      </w:r>
      <w:r w:rsidR="007D2BD0">
        <w:t xml:space="preserve">emitted by each cell and detected by the flow cytometer </w:t>
      </w:r>
      <w:r w:rsidR="002D28FA">
        <w:t xml:space="preserve">due to the </w:t>
      </w:r>
      <w:r w:rsidR="007D2BD0">
        <w:t xml:space="preserve">selected </w:t>
      </w:r>
      <w:r w:rsidR="00D61889">
        <w:t>cell</w:t>
      </w:r>
      <w:r w:rsidR="002D28FA">
        <w:t xml:space="preserve"> treatment</w:t>
      </w:r>
      <w:r w:rsidR="00A111B0">
        <w:t>. The Y-axis corresponds to the number of cells with a particular level of</w:t>
      </w:r>
      <w:r w:rsidR="006C432F">
        <w:t xml:space="preserve"> </w:t>
      </w:r>
      <w:r w:rsidR="00C006A2">
        <w:t>fluorescence</w:t>
      </w:r>
      <w:r w:rsidR="00A111B0">
        <w:t>.</w:t>
      </w:r>
    </w:p>
    <w:p w14:paraId="08274908" w14:textId="483DBF87" w:rsidR="00AD01BC" w:rsidRPr="00AB0AD1" w:rsidRDefault="00FB11F0" w:rsidP="003912A0">
      <w:pPr>
        <w:pStyle w:val="SCBExerciseListBulletLevel2"/>
        <w:rPr>
          <w:rFonts w:eastAsiaTheme="minorEastAsia"/>
        </w:rPr>
      </w:pPr>
      <w:r>
        <w:t xml:space="preserve">Click </w:t>
      </w:r>
      <w:r w:rsidR="004C3EE7" w:rsidRPr="00020965">
        <w:rPr>
          <w:b/>
          <w:color w:val="168359"/>
        </w:rPr>
        <w:t>ANALYZE DATA</w:t>
      </w:r>
      <w:r>
        <w:t xml:space="preserve"> </w:t>
      </w:r>
      <w:r w:rsidR="008A3B8A">
        <w:t>at the bott</w:t>
      </w:r>
      <w:r w:rsidR="00C625DE" w:rsidRPr="006C432F">
        <w:rPr>
          <w:rFonts w:eastAsiaTheme="minorEastAsia"/>
        </w:rPr>
        <w:t>o</w:t>
      </w:r>
      <w:r w:rsidR="008A3B8A">
        <w:t xml:space="preserve">m right </w:t>
      </w:r>
      <w:r>
        <w:t>to analyze</w:t>
      </w:r>
      <w:r w:rsidR="008A3B8A">
        <w:t xml:space="preserve"> the data</w:t>
      </w:r>
      <w:r>
        <w:t xml:space="preserve"> represented </w:t>
      </w:r>
      <w:r w:rsidR="008A3B8A">
        <w:t xml:space="preserve">by each </w:t>
      </w:r>
      <w:r w:rsidR="0069087C">
        <w:t>histogram</w:t>
      </w:r>
      <w:r w:rsidR="00AD01BC">
        <w:t xml:space="preserve">. </w:t>
      </w:r>
    </w:p>
    <w:p w14:paraId="66296D67" w14:textId="384A5117" w:rsidR="003912A0" w:rsidRDefault="00641E72" w:rsidP="003912A0">
      <w:pPr>
        <w:pStyle w:val="SCBExerciseListBulletLevel2"/>
        <w:rPr>
          <w:rFonts w:eastAsiaTheme="minorEastAsia"/>
        </w:rPr>
      </w:pPr>
      <w:r>
        <w:rPr>
          <w:rFonts w:eastAsiaTheme="minorEastAsia"/>
        </w:rPr>
        <w:t xml:space="preserve">Under </w:t>
      </w:r>
      <w:r>
        <w:rPr>
          <w:rFonts w:eastAsiaTheme="minorEastAsia"/>
          <w:b/>
        </w:rPr>
        <w:t>Analysis T</w:t>
      </w:r>
      <w:r w:rsidRPr="00641E72">
        <w:rPr>
          <w:rFonts w:eastAsiaTheme="minorEastAsia"/>
          <w:b/>
        </w:rPr>
        <w:t>ools</w:t>
      </w:r>
      <w:r>
        <w:rPr>
          <w:rFonts w:eastAsiaTheme="minorEastAsia"/>
        </w:rPr>
        <w:t xml:space="preserve">, select the appropriate icon for the type of flow cytometry analysis you would like to perform. </w:t>
      </w:r>
      <w:r w:rsidR="003912A0" w:rsidRPr="00FB11F0">
        <w:rPr>
          <w:rFonts w:eastAsiaTheme="minorEastAsia"/>
        </w:rPr>
        <w:t>The</w:t>
      </w:r>
      <w:r w:rsidR="00D61889">
        <w:rPr>
          <w:rFonts w:eastAsiaTheme="minorEastAsia"/>
        </w:rPr>
        <w:t xml:space="preserve"> histogram</w:t>
      </w:r>
      <w:r>
        <w:rPr>
          <w:rFonts w:eastAsiaTheme="minorEastAsia"/>
        </w:rPr>
        <w:t xml:space="preserve"> </w:t>
      </w:r>
      <w:r w:rsidR="00213887">
        <w:rPr>
          <w:rFonts w:eastAsiaTheme="minorEastAsia"/>
          <w:noProof/>
        </w:rPr>
        <w:drawing>
          <wp:inline distT="0" distB="0" distL="0" distR="0" wp14:anchorId="1EADCCD5" wp14:editId="6457D508">
            <wp:extent cx="200025" cy="104775"/>
            <wp:effectExtent l="0" t="0" r="3175" b="0"/>
            <wp:docPr id="2" name="Picture 2" descr="Alison Brauneis:Users:AlisonBrauneis:Dropbox:StarCellBio:User Interface Development:Work with Jamie Waters - Graphic Designer:Graphic Design Documents:2014 01-10:Icons:histogra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son Brauneis:Users:AlisonBrauneis:Dropbox:StarCellBio:User Interface Development:Work with Jamie Waters - Graphic Designer:Graphic Design Documents:2014 01-10:Icons:histogram_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04775"/>
                    </a:xfrm>
                    <a:prstGeom prst="rect">
                      <a:avLst/>
                    </a:prstGeom>
                    <a:noFill/>
                    <a:ln>
                      <a:noFill/>
                    </a:ln>
                  </pic:spPr>
                </pic:pic>
              </a:graphicData>
            </a:graphic>
          </wp:inline>
        </w:drawing>
      </w:r>
      <w:r w:rsidR="003912A0" w:rsidRPr="00FB11F0">
        <w:rPr>
          <w:rFonts w:eastAsiaTheme="minorEastAsia"/>
        </w:rPr>
        <w:t xml:space="preserve"> flow cytometry analysis tool will </w:t>
      </w:r>
      <w:r w:rsidR="008A3B8A">
        <w:rPr>
          <w:rFonts w:eastAsiaTheme="minorEastAsia"/>
        </w:rPr>
        <w:t xml:space="preserve">allow you to </w:t>
      </w:r>
      <w:r w:rsidR="0069087C">
        <w:rPr>
          <w:rFonts w:eastAsiaTheme="minorEastAsia"/>
        </w:rPr>
        <w:t xml:space="preserve">1) </w:t>
      </w:r>
      <w:r w:rsidR="007C0685" w:rsidRPr="00FB11F0">
        <w:rPr>
          <w:rFonts w:eastAsiaTheme="minorEastAsia"/>
        </w:rPr>
        <w:t xml:space="preserve">divide the flow cytometry </w:t>
      </w:r>
      <w:r w:rsidR="008A3B8A">
        <w:rPr>
          <w:rFonts w:eastAsiaTheme="minorEastAsia"/>
        </w:rPr>
        <w:t>histogram</w:t>
      </w:r>
      <w:r w:rsidR="007C0685" w:rsidRPr="00FB11F0">
        <w:rPr>
          <w:rFonts w:eastAsiaTheme="minorEastAsia"/>
        </w:rPr>
        <w:t xml:space="preserve"> into </w:t>
      </w:r>
      <w:r w:rsidR="008A3B8A">
        <w:rPr>
          <w:rFonts w:eastAsiaTheme="minorEastAsia"/>
        </w:rPr>
        <w:t>color</w:t>
      </w:r>
      <w:r w:rsidR="00AB0AD1">
        <w:rPr>
          <w:rFonts w:eastAsiaTheme="minorEastAsia"/>
        </w:rPr>
        <w:t>-</w:t>
      </w:r>
      <w:r w:rsidR="008A3B8A">
        <w:rPr>
          <w:rFonts w:eastAsiaTheme="minorEastAsia"/>
        </w:rPr>
        <w:t xml:space="preserve">coded </w:t>
      </w:r>
      <w:r w:rsidR="007C0685" w:rsidRPr="00FB11F0">
        <w:rPr>
          <w:rFonts w:eastAsiaTheme="minorEastAsia"/>
        </w:rPr>
        <w:t xml:space="preserve">segments </w:t>
      </w:r>
      <w:r w:rsidR="008A3B8A">
        <w:rPr>
          <w:rFonts w:eastAsiaTheme="minorEastAsia"/>
        </w:rPr>
        <w:t xml:space="preserve">that </w:t>
      </w:r>
      <w:r w:rsidR="005B0E9E">
        <w:rPr>
          <w:rFonts w:eastAsiaTheme="minorEastAsia"/>
        </w:rPr>
        <w:t>represent populations of cells with</w:t>
      </w:r>
      <w:r w:rsidR="008A3B8A">
        <w:rPr>
          <w:rFonts w:eastAsiaTheme="minorEastAsia"/>
        </w:rPr>
        <w:t xml:space="preserve"> </w:t>
      </w:r>
      <w:r w:rsidR="00E46C50">
        <w:rPr>
          <w:rFonts w:eastAsiaTheme="minorEastAsia"/>
        </w:rPr>
        <w:t>varying levels of</w:t>
      </w:r>
      <w:r w:rsidR="008A3B8A">
        <w:rPr>
          <w:rFonts w:eastAsiaTheme="minorEastAsia"/>
        </w:rPr>
        <w:t xml:space="preserve"> </w:t>
      </w:r>
      <w:r w:rsidR="0069087C">
        <w:rPr>
          <w:rFonts w:eastAsiaTheme="minorEastAsia"/>
        </w:rPr>
        <w:t>fluorescence</w:t>
      </w:r>
      <w:r w:rsidR="008A3B8A">
        <w:rPr>
          <w:rFonts w:eastAsiaTheme="minorEastAsia"/>
        </w:rPr>
        <w:t xml:space="preserve"> </w:t>
      </w:r>
      <w:r w:rsidR="007C0685" w:rsidRPr="00FB11F0">
        <w:rPr>
          <w:rFonts w:eastAsiaTheme="minorEastAsia"/>
        </w:rPr>
        <w:t xml:space="preserve">and </w:t>
      </w:r>
      <w:r w:rsidR="0069087C">
        <w:rPr>
          <w:rFonts w:eastAsiaTheme="minorEastAsia"/>
        </w:rPr>
        <w:t xml:space="preserve">2) </w:t>
      </w:r>
      <w:r w:rsidR="00A111B0">
        <w:rPr>
          <w:rFonts w:eastAsiaTheme="minorEastAsia"/>
        </w:rPr>
        <w:t>determine</w:t>
      </w:r>
      <w:r w:rsidR="00A111B0" w:rsidRPr="00FB11F0">
        <w:rPr>
          <w:rFonts w:eastAsiaTheme="minorEastAsia"/>
        </w:rPr>
        <w:t xml:space="preserve"> </w:t>
      </w:r>
      <w:r w:rsidR="003912A0" w:rsidRPr="00FB11F0">
        <w:rPr>
          <w:rFonts w:eastAsiaTheme="minorEastAsia"/>
        </w:rPr>
        <w:t xml:space="preserve">the percentage of cells within </w:t>
      </w:r>
      <w:r w:rsidR="008A3B8A">
        <w:rPr>
          <w:rFonts w:eastAsiaTheme="minorEastAsia"/>
        </w:rPr>
        <w:t>each</w:t>
      </w:r>
      <w:r w:rsidR="007C0685" w:rsidRPr="00FB11F0">
        <w:rPr>
          <w:rFonts w:eastAsiaTheme="minorEastAsia"/>
        </w:rPr>
        <w:t xml:space="preserve"> segment</w:t>
      </w:r>
      <w:r w:rsidR="003912A0" w:rsidRPr="00FB11F0">
        <w:rPr>
          <w:rFonts w:eastAsiaTheme="minorEastAsia"/>
        </w:rPr>
        <w:t>. To create a segment within your graph, click</w:t>
      </w:r>
      <w:r w:rsidR="008A3B8A">
        <w:rPr>
          <w:rFonts w:eastAsiaTheme="minorEastAsia"/>
        </w:rPr>
        <w:t xml:space="preserve"> </w:t>
      </w:r>
      <w:r w:rsidR="00AB0AD1">
        <w:rPr>
          <w:rFonts w:eastAsiaTheme="minorEastAsia"/>
        </w:rPr>
        <w:t xml:space="preserve">and drag </w:t>
      </w:r>
      <w:r w:rsidR="00545D10">
        <w:rPr>
          <w:rFonts w:eastAsiaTheme="minorEastAsia"/>
        </w:rPr>
        <w:t>with</w:t>
      </w:r>
      <w:r w:rsidR="005B0E9E">
        <w:rPr>
          <w:rFonts w:eastAsiaTheme="minorEastAsia"/>
        </w:rPr>
        <w:t xml:space="preserve">in the </w:t>
      </w:r>
      <w:r w:rsidR="00AB0AD1">
        <w:rPr>
          <w:rFonts w:eastAsiaTheme="minorEastAsia"/>
        </w:rPr>
        <w:t xml:space="preserve">graph to create your desired segment. A </w:t>
      </w:r>
      <w:r w:rsidR="003912A0" w:rsidRPr="00FB11F0">
        <w:rPr>
          <w:rFonts w:eastAsiaTheme="minorEastAsia"/>
        </w:rPr>
        <w:t xml:space="preserve">segment </w:t>
      </w:r>
      <w:r w:rsidR="007C0685" w:rsidRPr="00FB11F0">
        <w:rPr>
          <w:rFonts w:eastAsiaTheme="minorEastAsia"/>
        </w:rPr>
        <w:t xml:space="preserve">will be created </w:t>
      </w:r>
      <w:r w:rsidR="00AB0AD1">
        <w:rPr>
          <w:rFonts w:eastAsiaTheme="minorEastAsia"/>
        </w:rPr>
        <w:t>and the vertical lines will indicate the left and right boundaries of the segment</w:t>
      </w:r>
      <w:r w:rsidR="003912A0" w:rsidRPr="00FB11F0">
        <w:rPr>
          <w:rFonts w:eastAsiaTheme="minorEastAsia"/>
        </w:rPr>
        <w:t xml:space="preserve">. </w:t>
      </w:r>
      <w:r w:rsidR="00AB0AD1">
        <w:rPr>
          <w:rFonts w:eastAsiaTheme="minorEastAsia"/>
        </w:rPr>
        <w:t>To alter the position of the segment, d</w:t>
      </w:r>
      <w:r w:rsidR="008A3B8A">
        <w:rPr>
          <w:rFonts w:eastAsiaTheme="minorEastAsia"/>
        </w:rPr>
        <w:t xml:space="preserve">rag the left and right vertical lines to the </w:t>
      </w:r>
      <w:r w:rsidR="00AB0AD1">
        <w:rPr>
          <w:rFonts w:eastAsiaTheme="minorEastAsia"/>
        </w:rPr>
        <w:t>desired position</w:t>
      </w:r>
      <w:r w:rsidR="008A3B8A">
        <w:rPr>
          <w:rFonts w:eastAsiaTheme="minorEastAsia"/>
        </w:rPr>
        <w:t>. Repeat to create a different segment.</w:t>
      </w:r>
    </w:p>
    <w:p w14:paraId="5E56FCC8" w14:textId="10A9F230" w:rsidR="00BA3C1A" w:rsidRDefault="00EE60DE" w:rsidP="003912A0">
      <w:pPr>
        <w:pStyle w:val="SCBExerciseListBulletLevel2"/>
        <w:rPr>
          <w:rFonts w:eastAsiaTheme="minorEastAsia"/>
        </w:rPr>
      </w:pPr>
      <w:r w:rsidRPr="006C432F">
        <w:rPr>
          <w:rFonts w:eastAsiaTheme="minorEastAsia"/>
          <w:noProof/>
        </w:rPr>
        <w:drawing>
          <wp:anchor distT="91440" distB="0" distL="1828800" distR="1828800" simplePos="0" relativeHeight="251662336" behindDoc="0" locked="0" layoutInCell="1" allowOverlap="1" wp14:anchorId="5233FCA7" wp14:editId="2F707367">
            <wp:simplePos x="0" y="0"/>
            <wp:positionH relativeFrom="column">
              <wp:posOffset>1371600</wp:posOffset>
            </wp:positionH>
            <wp:positionV relativeFrom="paragraph">
              <wp:posOffset>720725</wp:posOffset>
            </wp:positionV>
            <wp:extent cx="3183890" cy="1947545"/>
            <wp:effectExtent l="0" t="0" r="0" b="8255"/>
            <wp:wrapSquare wrapText="bothSides"/>
            <wp:docPr id="5" name="Picture 5" descr="Screen Shot 2013-04-02 at 12.20.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02 at 12.20.02 PM.png"/>
                    <pic:cNvPicPr/>
                  </pic:nvPicPr>
                  <pic:blipFill>
                    <a:blip r:embed="rId22">
                      <a:extLst>
                        <a:ext uri="{28A0092B-C50C-407E-A947-70E740481C1C}">
                          <a14:useLocalDpi xmlns:a14="http://schemas.microsoft.com/office/drawing/2010/main" val="0"/>
                        </a:ext>
                      </a:extLst>
                    </a:blip>
                    <a:stretch>
                      <a:fillRect/>
                    </a:stretch>
                  </pic:blipFill>
                  <pic:spPr>
                    <a:xfrm>
                      <a:off x="0" y="0"/>
                      <a:ext cx="3183890" cy="1947545"/>
                    </a:xfrm>
                    <a:prstGeom prst="rect">
                      <a:avLst/>
                    </a:prstGeom>
                    <a:extLst>
                      <a:ext uri="{FAA26D3D-D897-4be2-8F04-BA451C77F1D7}">
                        <ma14:placeholderFlag xmlns:ma14="http://schemas.microsoft.com/office/mac/drawingml/2011/main"/>
                      </a:ext>
                    </a:extLst>
                  </pic:spPr>
                </pic:pic>
              </a:graphicData>
            </a:graphic>
          </wp:anchor>
        </w:drawing>
      </w:r>
      <w:r w:rsidR="008A3B8A">
        <w:rPr>
          <w:rFonts w:eastAsiaTheme="minorEastAsia"/>
        </w:rPr>
        <w:t>The range of fluorescence</w:t>
      </w:r>
      <w:r w:rsidR="007D2BD0">
        <w:rPr>
          <w:rFonts w:eastAsiaTheme="minorEastAsia"/>
        </w:rPr>
        <w:t xml:space="preserve"> levels</w:t>
      </w:r>
      <w:r w:rsidR="008A3B8A" w:rsidDel="008A3B8A">
        <w:rPr>
          <w:rFonts w:eastAsiaTheme="minorEastAsia"/>
        </w:rPr>
        <w:t xml:space="preserve"> </w:t>
      </w:r>
      <w:r w:rsidR="00545D10">
        <w:rPr>
          <w:rFonts w:eastAsiaTheme="minorEastAsia"/>
        </w:rPr>
        <w:t xml:space="preserve">represented by each segment </w:t>
      </w:r>
      <w:r w:rsidR="0055112C">
        <w:rPr>
          <w:rFonts w:eastAsiaTheme="minorEastAsia"/>
        </w:rPr>
        <w:t>and the</w:t>
      </w:r>
      <w:r w:rsidR="008A3B8A">
        <w:rPr>
          <w:rFonts w:eastAsiaTheme="minorEastAsia"/>
        </w:rPr>
        <w:t xml:space="preserve"> corresponding</w:t>
      </w:r>
      <w:r w:rsidR="0055112C">
        <w:rPr>
          <w:rFonts w:eastAsiaTheme="minorEastAsia"/>
        </w:rPr>
        <w:t xml:space="preserve"> percentage of cells </w:t>
      </w:r>
      <w:r w:rsidR="00545D10">
        <w:rPr>
          <w:rFonts w:eastAsiaTheme="minorEastAsia"/>
        </w:rPr>
        <w:t>within</w:t>
      </w:r>
      <w:r w:rsidR="007D2BD0">
        <w:rPr>
          <w:rFonts w:eastAsiaTheme="minorEastAsia"/>
        </w:rPr>
        <w:t xml:space="preserve"> each </w:t>
      </w:r>
      <w:r w:rsidR="00C006A2">
        <w:rPr>
          <w:rFonts w:eastAsiaTheme="minorEastAsia"/>
        </w:rPr>
        <w:t>fluorescence</w:t>
      </w:r>
      <w:r w:rsidR="00545D10">
        <w:rPr>
          <w:rFonts w:eastAsiaTheme="minorEastAsia"/>
        </w:rPr>
        <w:t xml:space="preserve"> range </w:t>
      </w:r>
      <w:r w:rsidR="00DE0396">
        <w:rPr>
          <w:rFonts w:eastAsiaTheme="minorEastAsia"/>
        </w:rPr>
        <w:t xml:space="preserve">will be displayed in the </w:t>
      </w:r>
      <w:r w:rsidR="00DE0396" w:rsidRPr="001D1947">
        <w:rPr>
          <w:rFonts w:eastAsiaTheme="minorEastAsia"/>
          <w:b/>
        </w:rPr>
        <w:t>Flow Cytometry Analysis</w:t>
      </w:r>
      <w:r w:rsidR="00DE0396">
        <w:rPr>
          <w:rFonts w:eastAsiaTheme="minorEastAsia"/>
        </w:rPr>
        <w:t xml:space="preserve"> table.</w:t>
      </w:r>
    </w:p>
    <w:p w14:paraId="4A2C61DE" w14:textId="77777777" w:rsidR="0006484C" w:rsidRDefault="0006484C" w:rsidP="006C432F">
      <w:pPr>
        <w:pStyle w:val="SCBExerciseListBulletLevel2"/>
        <w:numPr>
          <w:ilvl w:val="0"/>
          <w:numId w:val="0"/>
          <w:ins w:id="8" w:author="Lourdes Aleman" w:date="2013-04-02T12:20:00Z"/>
        </w:numPr>
        <w:ind w:left="576" w:hanging="360"/>
        <w:rPr>
          <w:rFonts w:eastAsiaTheme="minorEastAsia"/>
        </w:rPr>
      </w:pPr>
    </w:p>
    <w:p w14:paraId="23B359FE" w14:textId="77777777" w:rsidR="00AD01BC" w:rsidRDefault="00F77254" w:rsidP="00F77254">
      <w:pPr>
        <w:pStyle w:val="SCBExerciseListBulletLevel2"/>
        <w:rPr>
          <w:rFonts w:eastAsiaTheme="minorEastAsia"/>
        </w:rPr>
      </w:pPr>
      <w:r>
        <w:rPr>
          <w:rFonts w:eastAsiaTheme="minorEastAsia"/>
        </w:rPr>
        <w:t xml:space="preserve">Select </w:t>
      </w:r>
      <w:r>
        <w:rPr>
          <w:rFonts w:eastAsiaTheme="minorEastAsia"/>
          <w:b/>
          <w:bCs/>
        </w:rPr>
        <w:t>Apply to All</w:t>
      </w:r>
      <w:r>
        <w:rPr>
          <w:rFonts w:eastAsiaTheme="minorEastAsia"/>
        </w:rPr>
        <w:t xml:space="preserve"> t</w:t>
      </w:r>
      <w:r w:rsidR="003912A0">
        <w:rPr>
          <w:rFonts w:eastAsiaTheme="minorEastAsia"/>
        </w:rPr>
        <w:t xml:space="preserve">o apply </w:t>
      </w:r>
      <w:r w:rsidR="0078257B">
        <w:rPr>
          <w:rFonts w:eastAsiaTheme="minorEastAsia"/>
        </w:rPr>
        <w:t xml:space="preserve">the designated segments in one </w:t>
      </w:r>
      <w:r w:rsidR="0069087C">
        <w:rPr>
          <w:rFonts w:eastAsiaTheme="minorEastAsia"/>
        </w:rPr>
        <w:t>histogram</w:t>
      </w:r>
      <w:r w:rsidR="0078257B">
        <w:rPr>
          <w:rFonts w:eastAsiaTheme="minorEastAsia"/>
        </w:rPr>
        <w:t xml:space="preserve"> to all the other histograms within your</w:t>
      </w:r>
      <w:r w:rsidR="003912A0">
        <w:rPr>
          <w:rFonts w:eastAsiaTheme="minorEastAsia"/>
        </w:rPr>
        <w:t xml:space="preserve"> </w:t>
      </w:r>
      <w:r>
        <w:rPr>
          <w:rFonts w:eastAsiaTheme="minorEastAsia"/>
        </w:rPr>
        <w:t xml:space="preserve">active flow cytometry analysis. </w:t>
      </w:r>
      <w:r w:rsidR="0069087C">
        <w:rPr>
          <w:rFonts w:eastAsiaTheme="minorEastAsia"/>
        </w:rPr>
        <w:t xml:space="preserve">The same </w:t>
      </w:r>
      <w:r w:rsidR="00710DF6">
        <w:rPr>
          <w:rFonts w:eastAsiaTheme="minorEastAsia"/>
        </w:rPr>
        <w:t xml:space="preserve">flow cytometry analysis will be applied to </w:t>
      </w:r>
      <w:r w:rsidR="0069087C">
        <w:rPr>
          <w:rFonts w:eastAsiaTheme="minorEastAsia"/>
        </w:rPr>
        <w:t>a</w:t>
      </w:r>
      <w:r>
        <w:rPr>
          <w:rFonts w:eastAsiaTheme="minorEastAsia"/>
        </w:rPr>
        <w:t xml:space="preserve">ll of the flow cytometry </w:t>
      </w:r>
      <w:r w:rsidR="0078257B">
        <w:rPr>
          <w:rFonts w:eastAsiaTheme="minorEastAsia"/>
        </w:rPr>
        <w:t>histograms</w:t>
      </w:r>
      <w:r>
        <w:rPr>
          <w:rFonts w:eastAsiaTheme="minorEastAsia"/>
        </w:rPr>
        <w:t xml:space="preserve">. </w:t>
      </w:r>
      <w:r w:rsidR="003912A0">
        <w:rPr>
          <w:rFonts w:eastAsiaTheme="minorEastAsia"/>
        </w:rPr>
        <w:t xml:space="preserve">To make changes to an individual graph, </w:t>
      </w:r>
      <w:r>
        <w:rPr>
          <w:rFonts w:eastAsiaTheme="minorEastAsia"/>
        </w:rPr>
        <w:t>uncheck</w:t>
      </w:r>
      <w:r w:rsidR="003912A0">
        <w:rPr>
          <w:rFonts w:eastAsiaTheme="minorEastAsia"/>
        </w:rPr>
        <w:t xml:space="preserve"> </w:t>
      </w:r>
      <w:r w:rsidR="003912A0">
        <w:rPr>
          <w:rFonts w:eastAsiaTheme="minorEastAsia"/>
          <w:b/>
          <w:bCs/>
        </w:rPr>
        <w:t>Apply to All</w:t>
      </w:r>
      <w:r w:rsidR="003912A0">
        <w:rPr>
          <w:rFonts w:eastAsiaTheme="minorEastAsia"/>
        </w:rPr>
        <w:t xml:space="preserve"> </w:t>
      </w:r>
      <w:r>
        <w:rPr>
          <w:rFonts w:eastAsiaTheme="minorEastAsia"/>
        </w:rPr>
        <w:t>and analyze the</w:t>
      </w:r>
      <w:r w:rsidR="0078257B">
        <w:rPr>
          <w:rFonts w:eastAsiaTheme="minorEastAsia"/>
        </w:rPr>
        <w:t xml:space="preserve"> specific</w:t>
      </w:r>
      <w:r>
        <w:rPr>
          <w:rFonts w:eastAsiaTheme="minorEastAsia"/>
        </w:rPr>
        <w:t xml:space="preserve"> </w:t>
      </w:r>
      <w:r w:rsidR="0069087C">
        <w:rPr>
          <w:rFonts w:eastAsiaTheme="minorEastAsia"/>
        </w:rPr>
        <w:t>histogram</w:t>
      </w:r>
      <w:r>
        <w:rPr>
          <w:rFonts w:eastAsiaTheme="minorEastAsia"/>
        </w:rPr>
        <w:t xml:space="preserve"> as desired</w:t>
      </w:r>
      <w:r w:rsidR="003912A0">
        <w:rPr>
          <w:rFonts w:eastAsiaTheme="minorEastAsia"/>
        </w:rPr>
        <w:t>.</w:t>
      </w:r>
    </w:p>
    <w:p w14:paraId="32901EAB" w14:textId="03E96A66" w:rsidR="00545D10" w:rsidRPr="00545D10" w:rsidRDefault="00545D10" w:rsidP="00F77254">
      <w:pPr>
        <w:pStyle w:val="SCBExerciseListBulletLevel2"/>
        <w:rPr>
          <w:rFonts w:eastAsiaTheme="minorEastAsia"/>
        </w:rPr>
      </w:pPr>
      <w:r>
        <w:rPr>
          <w:rFonts w:eastAsiaTheme="minorEastAsia"/>
        </w:rPr>
        <w:t xml:space="preserve">Click the </w:t>
      </w:r>
      <w:r w:rsidR="001078F4">
        <w:rPr>
          <w:noProof/>
        </w:rPr>
        <w:drawing>
          <wp:inline distT="0" distB="0" distL="0" distR="0" wp14:anchorId="0807FD01" wp14:editId="3581C6E3">
            <wp:extent cx="177249" cy="168910"/>
            <wp:effectExtent l="0" t="0" r="635"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B_SetUp_F_copy_0001s_0001s_0004s_0009s_0000_copy_delete-1.png"/>
                    <pic:cNvPicPr/>
                  </pic:nvPicPr>
                  <pic:blipFill rotWithShape="1">
                    <a:blip r:embed="rId17">
                      <a:extLst>
                        <a:ext uri="{28A0092B-C50C-407E-A947-70E740481C1C}">
                          <a14:useLocalDpi xmlns:a14="http://schemas.microsoft.com/office/drawing/2010/main" val="0"/>
                        </a:ext>
                      </a:extLst>
                    </a:blip>
                    <a:srcRect l="61135" t="-11111"/>
                    <a:stretch/>
                  </pic:blipFill>
                  <pic:spPr bwMode="auto">
                    <a:xfrm>
                      <a:off x="0" y="0"/>
                      <a:ext cx="177693" cy="169333"/>
                    </a:xfrm>
                    <a:prstGeom prst="rect">
                      <a:avLst/>
                    </a:prstGeom>
                    <a:ln>
                      <a:noFill/>
                    </a:ln>
                    <a:extLst>
                      <a:ext uri="{53640926-AAD7-44d8-BBD7-CCE9431645EC}">
                        <a14:shadowObscured xmlns:a14="http://schemas.microsoft.com/office/drawing/2010/main"/>
                      </a:ext>
                    </a:extLst>
                  </pic:spPr>
                </pic:pic>
              </a:graphicData>
            </a:graphic>
          </wp:inline>
        </w:drawing>
      </w:r>
      <w:r>
        <w:rPr>
          <w:rFonts w:eastAsiaTheme="minorEastAsia"/>
        </w:rPr>
        <w:t xml:space="preserve"> trash can icon in the </w:t>
      </w:r>
      <w:r w:rsidRPr="001D1947">
        <w:rPr>
          <w:rFonts w:eastAsiaTheme="minorEastAsia"/>
          <w:b/>
        </w:rPr>
        <w:t>Flow Cytometry Analysis</w:t>
      </w:r>
      <w:r>
        <w:rPr>
          <w:rFonts w:eastAsiaTheme="minorEastAsia"/>
        </w:rPr>
        <w:t xml:space="preserve"> table to delete a particular segment</w:t>
      </w:r>
      <w:r w:rsidR="004C3EE7">
        <w:rPr>
          <w:rFonts w:eastAsiaTheme="minorEastAsia"/>
        </w:rPr>
        <w:t xml:space="preserve"> from the analysis</w:t>
      </w:r>
      <w:r>
        <w:rPr>
          <w:rFonts w:eastAsiaTheme="minorEastAsia"/>
        </w:rPr>
        <w:t>.</w:t>
      </w:r>
    </w:p>
    <w:p w14:paraId="5DF56534" w14:textId="35B5DC5E" w:rsidR="00EE1B83" w:rsidRDefault="00E242A8" w:rsidP="009B4BC0">
      <w:pPr>
        <w:pStyle w:val="StarCellBioExercise-Normal"/>
        <w:rPr>
          <w:rStyle w:val="Hyperlink"/>
        </w:rPr>
      </w:pPr>
      <w:hyperlink w:anchor="_top" w:history="1">
        <w:r w:rsidR="003614E6" w:rsidRPr="005C1BE7">
          <w:rPr>
            <w:rStyle w:val="Hyperlink"/>
          </w:rPr>
          <w:t>Back to top</w:t>
        </w:r>
      </w:hyperlink>
    </w:p>
    <w:p w14:paraId="090C3958" w14:textId="01212702" w:rsidR="00C040A6" w:rsidRDefault="002B5309" w:rsidP="00C040A6">
      <w:pPr>
        <w:pStyle w:val="SCB-Heading1Allcaps"/>
      </w:pPr>
      <w:r>
        <w:t>M</w:t>
      </w:r>
      <w:r w:rsidR="00C040A6">
        <w:t xml:space="preserve">icroscopy Experimental Technique Pages </w:t>
      </w:r>
    </w:p>
    <w:p w14:paraId="24E85C2A" w14:textId="77777777" w:rsidR="008D52B8" w:rsidRDefault="008D52B8" w:rsidP="008D52B8">
      <w:pPr>
        <w:pStyle w:val="SCB-Heading1"/>
      </w:pPr>
      <w:r w:rsidRPr="00171433">
        <w:t xml:space="preserve">General </w:t>
      </w:r>
      <w:r>
        <w:t>Information</w:t>
      </w:r>
    </w:p>
    <w:p w14:paraId="01246B69" w14:textId="70E479AC" w:rsidR="008D52B8" w:rsidRDefault="008D52B8" w:rsidP="008D52B8">
      <w:pPr>
        <w:pStyle w:val="StarCellBioExercise-Normalnospacing"/>
      </w:pPr>
      <w:r>
        <w:t>1. Navigating the Microscopy Experimental Technique pages</w:t>
      </w:r>
    </w:p>
    <w:p w14:paraId="6D395ECD" w14:textId="0291B5C9" w:rsidR="008D52B8" w:rsidRPr="00171433" w:rsidRDefault="008D52B8" w:rsidP="008D52B8">
      <w:pPr>
        <w:pStyle w:val="SCBExerciseListBulletLevel2"/>
      </w:pPr>
      <w:r>
        <w:t>Click</w:t>
      </w:r>
      <w:r w:rsidRPr="00171433">
        <w:t xml:space="preserve"> </w:t>
      </w:r>
      <w:r w:rsidRPr="004F0719">
        <w:rPr>
          <w:b/>
          <w:color w:val="316F94"/>
        </w:rPr>
        <w:t>SELECT TECHNIQUE</w:t>
      </w:r>
      <w:r w:rsidRPr="00171433">
        <w:t xml:space="preserve"> within the Navigation Tool Bar</w:t>
      </w:r>
      <w:r>
        <w:t xml:space="preserve"> and then click </w:t>
      </w:r>
      <w:r w:rsidRPr="004F0719">
        <w:rPr>
          <w:b/>
          <w:color w:val="168359"/>
        </w:rPr>
        <w:t xml:space="preserve">NEW </w:t>
      </w:r>
      <w:r>
        <w:rPr>
          <w:b/>
          <w:color w:val="168359"/>
        </w:rPr>
        <w:t>MICROSCOPY</w:t>
      </w:r>
      <w:r>
        <w:t xml:space="preserve"> t</w:t>
      </w:r>
      <w:r w:rsidRPr="00171433">
        <w:t xml:space="preserve">o add a new </w:t>
      </w:r>
      <w:r>
        <w:t>microscopy</w:t>
      </w:r>
      <w:r w:rsidRPr="00171433">
        <w:t xml:space="preserve"> experimental </w:t>
      </w:r>
      <w:r>
        <w:t>analysis to your experiment.</w:t>
      </w:r>
      <w:r w:rsidRPr="00171433">
        <w:t xml:space="preserve"> </w:t>
      </w:r>
    </w:p>
    <w:p w14:paraId="4CF6DF80" w14:textId="48A57A56" w:rsidR="008D52B8" w:rsidRDefault="008D52B8" w:rsidP="008D52B8">
      <w:pPr>
        <w:pStyle w:val="SCBExerciseListBulletLevel2"/>
      </w:pPr>
      <w:r>
        <w:t>On the microscopy experimental technique page, e</w:t>
      </w:r>
      <w:r w:rsidRPr="00171433">
        <w:t xml:space="preserve">ach </w:t>
      </w:r>
      <w:r>
        <w:t xml:space="preserve">microscopy analysis within one particular experiment </w:t>
      </w:r>
      <w:r w:rsidRPr="00171433">
        <w:t xml:space="preserve">is displayed in </w:t>
      </w:r>
      <w:r>
        <w:t>its own</w:t>
      </w:r>
      <w:r w:rsidRPr="00171433">
        <w:t xml:space="preserve"> tab directly underneath the Navigation Tool Bar.</w:t>
      </w:r>
      <w:r>
        <w:t xml:space="preserve"> </w:t>
      </w:r>
    </w:p>
    <w:p w14:paraId="35E90EA3" w14:textId="44D703E2" w:rsidR="008D52B8" w:rsidRDefault="008D52B8" w:rsidP="008D52B8">
      <w:pPr>
        <w:pStyle w:val="SCBExerciseListBulletLevel2"/>
      </w:pPr>
      <w:r>
        <w:t xml:space="preserve">Navigate between different microscopy analyses by selecting a particular tab while viewing the microscopy experimental technique or by selecting a particular microscopy analysis within the </w:t>
      </w:r>
      <w:r>
        <w:rPr>
          <w:b/>
        </w:rPr>
        <w:t>Microscopy Analyses</w:t>
      </w:r>
      <w:r>
        <w:t xml:space="preserve"> window on the </w:t>
      </w:r>
      <w:r w:rsidRPr="004F0719">
        <w:rPr>
          <w:b/>
          <w:bCs/>
          <w:color w:val="316F94"/>
        </w:rPr>
        <w:t>SELECT TECHNIQUE</w:t>
      </w:r>
      <w:r>
        <w:t xml:space="preserve"> page.</w:t>
      </w:r>
    </w:p>
    <w:p w14:paraId="48E35496" w14:textId="6E95C52A" w:rsidR="008D52B8" w:rsidRDefault="008D52B8" w:rsidP="008D52B8">
      <w:pPr>
        <w:pStyle w:val="StarCellBioExercise-Normalnospacing"/>
      </w:pPr>
      <w:r>
        <w:t>2. Renaming Microscopy Experimental Techniques</w:t>
      </w:r>
    </w:p>
    <w:p w14:paraId="5430E25F" w14:textId="315C5957" w:rsidR="008D52B8" w:rsidRDefault="008D52B8" w:rsidP="008D52B8">
      <w:pPr>
        <w:pStyle w:val="SCBExerciseListBulletLevel2"/>
      </w:pPr>
      <w:r>
        <w:t xml:space="preserve">Each microscopy analysis tab will be labeled ‘M. 1’, ‘M. 2’, etc. </w:t>
      </w:r>
    </w:p>
    <w:p w14:paraId="72693538" w14:textId="707A4B28" w:rsidR="008D52B8" w:rsidRDefault="008D52B8" w:rsidP="008D52B8">
      <w:pPr>
        <w:pStyle w:val="SCBExerciseListBulletLevel2"/>
      </w:pPr>
      <w:r>
        <w:t>To rename your microscopy analysis, click on the microscopy analysis name in the tab and then type in your new name. The name must be no more than 10 characters in length.</w:t>
      </w:r>
    </w:p>
    <w:p w14:paraId="492B95F6" w14:textId="05C10571" w:rsidR="008D52B8" w:rsidRDefault="008D52B8" w:rsidP="008D52B8">
      <w:pPr>
        <w:pStyle w:val="StarCellBioExercise-Normalnospacing"/>
      </w:pPr>
      <w:r>
        <w:t>3. Adding a Microscopy Experimental Technique</w:t>
      </w:r>
    </w:p>
    <w:p w14:paraId="2824D882" w14:textId="19D5E33D" w:rsidR="008D52B8" w:rsidRDefault="008D52B8" w:rsidP="008D52B8">
      <w:pPr>
        <w:pStyle w:val="SCBExerciseListBulletLevel2"/>
      </w:pPr>
      <w:r>
        <w:t>To add another microscopy analysis, either:</w:t>
      </w:r>
    </w:p>
    <w:p w14:paraId="2892BA69" w14:textId="3DD25CE8" w:rsidR="008D52B8" w:rsidRDefault="008D52B8" w:rsidP="008D52B8">
      <w:pPr>
        <w:pStyle w:val="SCBExerciseListBulletLevel2"/>
        <w:numPr>
          <w:ilvl w:val="1"/>
          <w:numId w:val="3"/>
        </w:numPr>
      </w:pPr>
      <w:r>
        <w:t>Click the ‘Add’ tab while in the Microscopy Experimental Technique page, or</w:t>
      </w:r>
    </w:p>
    <w:p w14:paraId="2006170D" w14:textId="234941B6" w:rsidR="008D52B8" w:rsidRPr="00171433" w:rsidRDefault="008D52B8" w:rsidP="008D52B8">
      <w:pPr>
        <w:pStyle w:val="SCBExerciseListBulletLevel2"/>
        <w:numPr>
          <w:ilvl w:val="1"/>
          <w:numId w:val="3"/>
        </w:numPr>
      </w:pPr>
      <w:r>
        <w:t xml:space="preserve">Navigate to the </w:t>
      </w:r>
      <w:r w:rsidRPr="00E861D6">
        <w:rPr>
          <w:b/>
          <w:bCs/>
          <w:color w:val="316F94"/>
        </w:rPr>
        <w:t>SELECT TECHNIQUE</w:t>
      </w:r>
      <w:r>
        <w:t xml:space="preserve"> page and click </w:t>
      </w:r>
      <w:r w:rsidRPr="00E861D6">
        <w:rPr>
          <w:b/>
          <w:color w:val="168359"/>
        </w:rPr>
        <w:t xml:space="preserve">NEW </w:t>
      </w:r>
      <w:r>
        <w:rPr>
          <w:b/>
          <w:color w:val="168359"/>
        </w:rPr>
        <w:t>MICROSCOP</w:t>
      </w:r>
      <w:r w:rsidRPr="00E861D6">
        <w:rPr>
          <w:b/>
          <w:color w:val="168359"/>
        </w:rPr>
        <w:t>Y</w:t>
      </w:r>
      <w:r>
        <w:t xml:space="preserve"> t</w:t>
      </w:r>
      <w:r w:rsidRPr="00171433">
        <w:t xml:space="preserve">o add a new </w:t>
      </w:r>
      <w:r>
        <w:t>microscopy</w:t>
      </w:r>
      <w:r w:rsidRPr="00171433">
        <w:t xml:space="preserve"> experimental </w:t>
      </w:r>
      <w:r>
        <w:t>analysis to your experiment.</w:t>
      </w:r>
    </w:p>
    <w:p w14:paraId="24AF1D73" w14:textId="75E5E83C" w:rsidR="008D52B8" w:rsidRDefault="008D52B8" w:rsidP="008D52B8">
      <w:pPr>
        <w:pStyle w:val="StarCellBioExercise-Normalnospacing"/>
      </w:pPr>
      <w:r>
        <w:t>4. Deleting a Microscopy Experimental Technique</w:t>
      </w:r>
    </w:p>
    <w:p w14:paraId="6D098271" w14:textId="6109FCCA" w:rsidR="008D52B8" w:rsidRDefault="008D52B8" w:rsidP="008D52B8">
      <w:pPr>
        <w:pStyle w:val="SCBExerciseListBulletLevel2"/>
      </w:pPr>
      <w:r w:rsidRPr="00171433">
        <w:t>To delete a</w:t>
      </w:r>
      <w:r>
        <w:t xml:space="preserve"> microscopy</w:t>
      </w:r>
      <w:r w:rsidRPr="00171433">
        <w:t xml:space="preserve"> </w:t>
      </w:r>
      <w:r>
        <w:t>analysis</w:t>
      </w:r>
      <w:r w:rsidRPr="00171433">
        <w:t xml:space="preserve">, </w:t>
      </w:r>
      <w:r>
        <w:t>click the</w:t>
      </w:r>
      <w:r w:rsidRPr="00171433">
        <w:t xml:space="preserve"> </w:t>
      </w:r>
      <w:r>
        <w:t>‘x’ icon in</w:t>
      </w:r>
      <w:r w:rsidRPr="00171433">
        <w:t xml:space="preserve"> the tab</w:t>
      </w:r>
      <w:r>
        <w:t xml:space="preserve"> for the appropriate microscopy analysis you would like to delete</w:t>
      </w:r>
      <w:r w:rsidRPr="00171433">
        <w:t>.</w:t>
      </w:r>
      <w:r>
        <w:t xml:space="preserve"> </w:t>
      </w:r>
    </w:p>
    <w:p w14:paraId="3B3879D0" w14:textId="77777777" w:rsidR="00F27C4F" w:rsidRDefault="00F27C4F" w:rsidP="00F27C4F">
      <w:pPr>
        <w:pStyle w:val="SCB-Normal"/>
      </w:pPr>
      <w:r>
        <w:fldChar w:fldCharType="begin"/>
      </w:r>
      <w:r>
        <w:instrText xml:space="preserve"> HYPERLINK \l "_top" </w:instrText>
      </w:r>
      <w:r>
        <w:fldChar w:fldCharType="separate"/>
      </w:r>
      <w:r w:rsidRPr="005C1BE7">
        <w:rPr>
          <w:rStyle w:val="Hyperlink"/>
        </w:rPr>
        <w:t>Back to top</w:t>
      </w:r>
      <w:r>
        <w:rPr>
          <w:rStyle w:val="Hyperlink"/>
        </w:rPr>
        <w:fldChar w:fldCharType="end"/>
      </w:r>
    </w:p>
    <w:p w14:paraId="20DE15B3" w14:textId="1C0D79CD" w:rsidR="008D52B8" w:rsidRDefault="008D52B8" w:rsidP="008D52B8">
      <w:pPr>
        <w:pStyle w:val="SCB-Heading1"/>
      </w:pPr>
      <w:r>
        <w:t>Microscopy Experimental Steps</w:t>
      </w:r>
    </w:p>
    <w:p w14:paraId="02F33631" w14:textId="2D126CD2" w:rsidR="008D52B8" w:rsidRDefault="008D52B8" w:rsidP="008D52B8">
      <w:pPr>
        <w:pStyle w:val="SCB-Normal"/>
      </w:pPr>
      <w:r w:rsidRPr="00171433">
        <w:t xml:space="preserve">A progress bar, which </w:t>
      </w:r>
      <w:r>
        <w:t>indicates all of the steps of and your progress in each microscopy experiment, will appear at the top of</w:t>
      </w:r>
      <w:r w:rsidRPr="00171433">
        <w:t xml:space="preserve"> each</w:t>
      </w:r>
      <w:r>
        <w:t xml:space="preserve"> experimental technique page.</w:t>
      </w:r>
    </w:p>
    <w:p w14:paraId="4772B830" w14:textId="46BF664A" w:rsidR="008D52B8" w:rsidDel="007D2BD0" w:rsidRDefault="008D52B8" w:rsidP="008D52B8">
      <w:pPr>
        <w:pStyle w:val="StarCellBioExercise-Normal"/>
      </w:pPr>
      <w:r w:rsidRPr="002E1F44">
        <w:rPr>
          <w:noProof/>
        </w:rPr>
        <w:drawing>
          <wp:anchor distT="0" distB="0" distL="1828800" distR="1828800" simplePos="0" relativeHeight="251668480" behindDoc="0" locked="0" layoutInCell="1" allowOverlap="1" wp14:anchorId="1710E0BC" wp14:editId="7D8A47DD">
            <wp:simplePos x="0" y="0"/>
            <wp:positionH relativeFrom="column">
              <wp:align>center</wp:align>
            </wp:positionH>
            <wp:positionV relativeFrom="paragraph">
              <wp:posOffset>1117600</wp:posOffset>
            </wp:positionV>
            <wp:extent cx="4498975" cy="685800"/>
            <wp:effectExtent l="25400" t="0" r="0" b="0"/>
            <wp:wrapSquare wrapText="bothSides"/>
            <wp:docPr id="6" name="Picture 6" descr="Screen Shot 2013-03-29 at 4.1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3-29 at 4.18.57 PM.png"/>
                    <pic:cNvPicPr/>
                  </pic:nvPicPr>
                  <pic:blipFill>
                    <a:blip r:embed="rId20">
                      <a:extLst>
                        <a:ext uri="{28A0092B-C50C-407E-A947-70E740481C1C}">
                          <a14:useLocalDpi xmlns:a14="http://schemas.microsoft.com/office/drawing/2010/main" val="0"/>
                        </a:ext>
                      </a:extLst>
                    </a:blip>
                    <a:stretch>
                      <a:fillRect/>
                    </a:stretch>
                  </pic:blipFill>
                  <pic:spPr>
                    <a:xfrm>
                      <a:off x="0" y="0"/>
                      <a:ext cx="4498975" cy="685800"/>
                    </a:xfrm>
                    <a:prstGeom prst="rect">
                      <a:avLst/>
                    </a:prstGeom>
                    <a:extLst>
                      <a:ext uri="{FAA26D3D-D897-4be2-8F04-BA451C77F1D7}">
                        <ma14:placeholderFlag xmlns:ma14="http://schemas.microsoft.com/office/mac/drawingml/2011/main"/>
                      </a:ext>
                    </a:extLst>
                  </pic:spPr>
                </pic:pic>
              </a:graphicData>
            </a:graphic>
          </wp:anchor>
        </w:drawing>
      </w:r>
      <w:r w:rsidRPr="00171433">
        <w:t xml:space="preserve">There are </w:t>
      </w:r>
      <w:r>
        <w:t>3</w:t>
      </w:r>
      <w:r w:rsidRPr="00171433">
        <w:t xml:space="preserve"> steps to complete each </w:t>
      </w:r>
      <w:r>
        <w:t>microscopy</w:t>
      </w:r>
      <w:r w:rsidRPr="00171433">
        <w:t xml:space="preserve"> </w:t>
      </w:r>
      <w:r>
        <w:t>analysis: 1) microscopy preparation, 2) load, and 3) analyze</w:t>
      </w:r>
      <w:r w:rsidRPr="00171433">
        <w:t xml:space="preserve">. </w:t>
      </w:r>
      <w:r>
        <w:t>Your</w:t>
      </w:r>
      <w:r w:rsidRPr="00171433">
        <w:t xml:space="preserve"> progress through the</w:t>
      </w:r>
      <w:r>
        <w:t>se</w:t>
      </w:r>
      <w:r w:rsidRPr="00171433">
        <w:t xml:space="preserve"> steps is illustrated </w:t>
      </w:r>
      <w:r>
        <w:t xml:space="preserve">in the horizontal bar </w:t>
      </w:r>
      <w:r w:rsidRPr="00171433">
        <w:t xml:space="preserve">at the top of each </w:t>
      </w:r>
      <w:r>
        <w:t>microscopy experimental technique window</w:t>
      </w:r>
      <w:r w:rsidRPr="00171433">
        <w:t>.</w:t>
      </w:r>
      <w:r>
        <w:t xml:space="preserve"> The instructions for each step of a microscopy experimental technique are detailed below.</w:t>
      </w:r>
    </w:p>
    <w:p w14:paraId="0C7D093A" w14:textId="43FB90A1" w:rsidR="001315A0" w:rsidRDefault="001315A0" w:rsidP="001315A0">
      <w:pPr>
        <w:pStyle w:val="SCB-Normal"/>
      </w:pPr>
    </w:p>
    <w:p w14:paraId="717D919F" w14:textId="77777777" w:rsidR="00C040A6" w:rsidRDefault="00E242A8" w:rsidP="00C040A6">
      <w:pPr>
        <w:pStyle w:val="StarCellBioExercise-Normal"/>
        <w:rPr>
          <w:rStyle w:val="Hyperlink"/>
        </w:rPr>
      </w:pPr>
      <w:hyperlink w:anchor="_top" w:history="1">
        <w:r w:rsidR="00C040A6" w:rsidRPr="005C1BE7">
          <w:rPr>
            <w:rStyle w:val="Hyperlink"/>
          </w:rPr>
          <w:t>Back to top</w:t>
        </w:r>
      </w:hyperlink>
    </w:p>
    <w:p w14:paraId="38EC387F" w14:textId="366CBB2D" w:rsidR="00F27C4F" w:rsidRDefault="00F27C4F" w:rsidP="00F27C4F">
      <w:pPr>
        <w:pStyle w:val="SCB-Heading1"/>
      </w:pPr>
      <w:r>
        <w:t xml:space="preserve">1. </w:t>
      </w:r>
      <w:r w:rsidR="00996FEE">
        <w:t>Microscopy</w:t>
      </w:r>
      <w:r>
        <w:t xml:space="preserve"> Preparation</w:t>
      </w:r>
    </w:p>
    <w:p w14:paraId="59403687" w14:textId="151648D4" w:rsidR="00F27C4F" w:rsidRDefault="00F27C4F" w:rsidP="00F27C4F">
      <w:pPr>
        <w:pStyle w:val="StarCellBioExercise-Normalnospacing"/>
      </w:pPr>
      <w:r>
        <w:t>On this page, you will s</w:t>
      </w:r>
      <w:r w:rsidRPr="00171433">
        <w:t>elect</w:t>
      </w:r>
      <w:r w:rsidR="00C16379">
        <w:t xml:space="preserve"> and prepare your</w:t>
      </w:r>
      <w:r w:rsidRPr="00171433">
        <w:t xml:space="preserve"> samples </w:t>
      </w:r>
      <w:r>
        <w:t xml:space="preserve">for </w:t>
      </w:r>
      <w:r w:rsidR="00C16379">
        <w:t>microscopy</w:t>
      </w:r>
      <w:r>
        <w:t xml:space="preserve"> analysis. This will result in the creation of samples that are suitable for </w:t>
      </w:r>
      <w:r w:rsidR="00C16379">
        <w:t>microscopy</w:t>
      </w:r>
      <w:r>
        <w:t xml:space="preserve"> analysis</w:t>
      </w:r>
      <w:r w:rsidRPr="00171433">
        <w:t>.</w:t>
      </w:r>
    </w:p>
    <w:p w14:paraId="0F78C372" w14:textId="4E254ECA" w:rsidR="00F27C4F" w:rsidRDefault="00F27C4F" w:rsidP="00F27C4F">
      <w:pPr>
        <w:pStyle w:val="SCBExerciseListBulletLevel2"/>
      </w:pPr>
      <w:r w:rsidRPr="00C15EF6">
        <w:t>S</w:t>
      </w:r>
      <w:r>
        <w:t xml:space="preserve">elect each sample you would like to prepare for </w:t>
      </w:r>
      <w:r w:rsidR="00C16379">
        <w:t>microscopy</w:t>
      </w:r>
      <w:r>
        <w:t xml:space="preserve"> by selecting the checkbox to the left of each sample or, alternatively, click </w:t>
      </w:r>
      <w:r w:rsidRPr="00C15EF6">
        <w:rPr>
          <w:b/>
        </w:rPr>
        <w:t xml:space="preserve">Select All </w:t>
      </w:r>
      <w:r>
        <w:t>at the bottom left of the</w:t>
      </w:r>
      <w:r w:rsidRPr="00D24111">
        <w:t xml:space="preserve"> </w:t>
      </w:r>
      <w:r w:rsidRPr="00C15EF6">
        <w:rPr>
          <w:b/>
        </w:rPr>
        <w:t>Sample Prep</w:t>
      </w:r>
      <w:r w:rsidRPr="00D24111">
        <w:t xml:space="preserve"> window</w:t>
      </w:r>
      <w:r>
        <w:t xml:space="preserve"> to select all of the samples at once.</w:t>
      </w:r>
    </w:p>
    <w:p w14:paraId="26EE9D32" w14:textId="77777777" w:rsidR="00F27C4F" w:rsidRPr="00171433" w:rsidRDefault="00F27C4F" w:rsidP="00F27C4F">
      <w:pPr>
        <w:pStyle w:val="SCBExerciseListBulletLevel2"/>
      </w:pPr>
      <w:r>
        <w:t xml:space="preserve">To unselect all the currently selected samples, click </w:t>
      </w:r>
      <w:r>
        <w:rPr>
          <w:b/>
        </w:rPr>
        <w:t>Clear</w:t>
      </w:r>
      <w:r w:rsidRPr="00C15EF6">
        <w:rPr>
          <w:b/>
        </w:rPr>
        <w:t xml:space="preserve"> All </w:t>
      </w:r>
      <w:r>
        <w:t>at the bottom right of the</w:t>
      </w:r>
      <w:r w:rsidRPr="00D24111">
        <w:t xml:space="preserve"> </w:t>
      </w:r>
      <w:r w:rsidRPr="00C15EF6">
        <w:rPr>
          <w:b/>
        </w:rPr>
        <w:t>Sample Prep</w:t>
      </w:r>
      <w:r w:rsidRPr="00D24111">
        <w:t xml:space="preserve"> window</w:t>
      </w:r>
      <w:r>
        <w:t>.</w:t>
      </w:r>
    </w:p>
    <w:p w14:paraId="2B114428" w14:textId="7090AF23" w:rsidR="00F27C4F" w:rsidRDefault="00F27C4F" w:rsidP="00F27C4F">
      <w:pPr>
        <w:pStyle w:val="SCBExerciseListBulletLevel2"/>
      </w:pPr>
      <w:r w:rsidRPr="00171433">
        <w:t>For each sample selected, select the appropriate</w:t>
      </w:r>
      <w:r w:rsidR="00C16379">
        <w:t xml:space="preserve"> type of microscopy analysis you would like to perform in the</w:t>
      </w:r>
      <w:r w:rsidRPr="00171433">
        <w:t xml:space="preserve"> </w:t>
      </w:r>
      <w:r w:rsidR="00C16379">
        <w:rPr>
          <w:b/>
        </w:rPr>
        <w:t>Microscopy Analysis</w:t>
      </w:r>
      <w:r w:rsidRPr="00171433">
        <w:t xml:space="preserve"> </w:t>
      </w:r>
      <w:r>
        <w:t>column</w:t>
      </w:r>
      <w:r w:rsidRPr="00171433">
        <w:t>.</w:t>
      </w:r>
      <w:r>
        <w:t xml:space="preserve"> If only one </w:t>
      </w:r>
      <w:r w:rsidR="0078124E">
        <w:t>microscopy analysis</w:t>
      </w:r>
      <w:r>
        <w:t xml:space="preserve"> is available in your assignment, the available treatment will be automatically selected for you. </w:t>
      </w:r>
    </w:p>
    <w:p w14:paraId="507086D3" w14:textId="07FAA945" w:rsidR="00F27C4F" w:rsidRDefault="00F27C4F" w:rsidP="00F27C4F">
      <w:pPr>
        <w:pStyle w:val="SCBExerciseListBulletLevel2"/>
      </w:pPr>
      <w:r w:rsidRPr="00171433">
        <w:t xml:space="preserve">For each </w:t>
      </w:r>
      <w:r w:rsidR="00850A83">
        <w:t xml:space="preserve">microscopy analysis </w:t>
      </w:r>
      <w:r w:rsidRPr="00171433">
        <w:t>selected, select the appropriate</w:t>
      </w:r>
      <w:r>
        <w:t xml:space="preserve"> </w:t>
      </w:r>
      <w:r w:rsidR="00850A83">
        <w:t>conditions</w:t>
      </w:r>
      <w:r>
        <w:t xml:space="preserve"> </w:t>
      </w:r>
      <w:r w:rsidR="00A13078">
        <w:t xml:space="preserve">to perform the microscopy analysis </w:t>
      </w:r>
      <w:r>
        <w:t>in the</w:t>
      </w:r>
      <w:r w:rsidRPr="00171433">
        <w:t xml:space="preserve"> </w:t>
      </w:r>
      <w:r w:rsidR="00850A83">
        <w:rPr>
          <w:b/>
        </w:rPr>
        <w:t>Conditions</w:t>
      </w:r>
      <w:r w:rsidRPr="002E0FCD">
        <w:t xml:space="preserve"> </w:t>
      </w:r>
      <w:r w:rsidR="00850A83">
        <w:t>column</w:t>
      </w:r>
      <w:r>
        <w:t xml:space="preserve">. </w:t>
      </w:r>
      <w:r w:rsidR="00A13078">
        <w:t xml:space="preserve">Based on the selected microscopy analysis, only </w:t>
      </w:r>
      <w:r>
        <w:t xml:space="preserve">one type of </w:t>
      </w:r>
      <w:r w:rsidR="00A13078">
        <w:t>condition</w:t>
      </w:r>
      <w:r>
        <w:t xml:space="preserve"> </w:t>
      </w:r>
      <w:r w:rsidR="00A13078">
        <w:t>may</w:t>
      </w:r>
      <w:r>
        <w:t xml:space="preserve"> be available.</w:t>
      </w:r>
    </w:p>
    <w:p w14:paraId="4E0927EF" w14:textId="504DE5B2" w:rsidR="00D363E3" w:rsidRDefault="00D363E3" w:rsidP="00F27C4F">
      <w:pPr>
        <w:pStyle w:val="SCBExerciseListBulletLevel2"/>
      </w:pPr>
      <w:r>
        <w:t xml:space="preserve">In some assignments, there will be an option to select more than one type of microscopy analysis for each sample. If this option is available, a second sub-row will appear with options to select in the </w:t>
      </w:r>
      <w:r w:rsidRPr="00D363E3">
        <w:rPr>
          <w:b/>
        </w:rPr>
        <w:t>Microscopy Analysis</w:t>
      </w:r>
      <w:r>
        <w:t xml:space="preserve"> and </w:t>
      </w:r>
      <w:r w:rsidRPr="00D363E3">
        <w:rPr>
          <w:b/>
        </w:rPr>
        <w:t>Conditions</w:t>
      </w:r>
      <w:r>
        <w:t xml:space="preserve"> columns.</w:t>
      </w:r>
    </w:p>
    <w:p w14:paraId="32145E85" w14:textId="563CB2E0" w:rsidR="00A13078" w:rsidRPr="00171433" w:rsidRDefault="0088058B" w:rsidP="00F27C4F">
      <w:pPr>
        <w:pStyle w:val="SCBExerciseListBulletLevel2"/>
      </w:pPr>
      <w:r>
        <w:t>Note: t</w:t>
      </w:r>
      <w:r w:rsidR="00A13078">
        <w:t xml:space="preserve">he microscopy experimental technique draws upon real microscopy images. </w:t>
      </w:r>
      <w:r>
        <w:t>As a result, n</w:t>
      </w:r>
      <w:r w:rsidR="00A13078">
        <w:t>ot all microscopy analyses or conditions will be available for each sample in your experiment depending on image availability.</w:t>
      </w:r>
    </w:p>
    <w:p w14:paraId="07F133C2" w14:textId="5DD13980" w:rsidR="00F27C4F" w:rsidRDefault="00F27C4F" w:rsidP="00F27C4F">
      <w:pPr>
        <w:pStyle w:val="SCBExerciseListBulletLevel2"/>
      </w:pPr>
      <w:r>
        <w:t xml:space="preserve">Click </w:t>
      </w:r>
      <w:r w:rsidRPr="00020965">
        <w:rPr>
          <w:b/>
          <w:color w:val="168359"/>
        </w:rPr>
        <w:t>PREPARE S</w:t>
      </w:r>
      <w:r w:rsidR="00850A83">
        <w:rPr>
          <w:b/>
          <w:color w:val="168359"/>
        </w:rPr>
        <w:t>LID</w:t>
      </w:r>
      <w:r w:rsidRPr="00020965">
        <w:rPr>
          <w:b/>
          <w:color w:val="168359"/>
        </w:rPr>
        <w:t>ES</w:t>
      </w:r>
      <w:r>
        <w:t xml:space="preserve"> o</w:t>
      </w:r>
      <w:r w:rsidRPr="00171433">
        <w:t>nce you finish selecting</w:t>
      </w:r>
      <w:r w:rsidR="008E08C1">
        <w:t xml:space="preserve"> and preparing</w:t>
      </w:r>
      <w:r w:rsidRPr="00171433">
        <w:t xml:space="preserve"> your samples</w:t>
      </w:r>
      <w:r w:rsidR="008E08C1">
        <w:t xml:space="preserve"> for analysis</w:t>
      </w:r>
      <w:r w:rsidRPr="00171433">
        <w:t>.</w:t>
      </w:r>
    </w:p>
    <w:p w14:paraId="4B5B4A8E" w14:textId="77777777" w:rsidR="00F27C4F" w:rsidRPr="00402D4C" w:rsidRDefault="00F27C4F" w:rsidP="00F27C4F">
      <w:pPr>
        <w:pStyle w:val="StarCellBioExercise-Normalnospacing"/>
      </w:pPr>
      <w:hyperlink w:anchor="_top" w:history="1">
        <w:r w:rsidRPr="005C1BE7">
          <w:rPr>
            <w:rStyle w:val="Hyperlink"/>
          </w:rPr>
          <w:t>Back to top</w:t>
        </w:r>
      </w:hyperlink>
    </w:p>
    <w:p w14:paraId="08480274" w14:textId="5D924C3E" w:rsidR="00F27C4F" w:rsidRDefault="00F27C4F" w:rsidP="00F27C4F">
      <w:pPr>
        <w:pStyle w:val="SCB-Heading1"/>
      </w:pPr>
      <w:r>
        <w:t xml:space="preserve">2. </w:t>
      </w:r>
      <w:r w:rsidR="00996FEE">
        <w:t>Load</w:t>
      </w:r>
    </w:p>
    <w:p w14:paraId="4D92DFF3" w14:textId="2432F72D" w:rsidR="00F27C4F" w:rsidRDefault="00F27C4F" w:rsidP="00F27C4F">
      <w:pPr>
        <w:pStyle w:val="SCBExerciseListBulletLevel2"/>
      </w:pPr>
      <w:r>
        <w:t xml:space="preserve">Click </w:t>
      </w:r>
      <w:r w:rsidR="00914386">
        <w:rPr>
          <w:b/>
          <w:color w:val="168359"/>
        </w:rPr>
        <w:t>LOAD</w:t>
      </w:r>
      <w:r>
        <w:t xml:space="preserve"> at the bottom of the </w:t>
      </w:r>
      <w:r w:rsidRPr="00BE20DC">
        <w:rPr>
          <w:b/>
        </w:rPr>
        <w:t>Samples</w:t>
      </w:r>
      <w:r>
        <w:t xml:space="preserve"> window to </w:t>
      </w:r>
      <w:r w:rsidR="00914386">
        <w:t xml:space="preserve">load your samples onto the microscope. </w:t>
      </w:r>
    </w:p>
    <w:p w14:paraId="16A655E1" w14:textId="77777777" w:rsidR="00F27C4F" w:rsidRDefault="00F27C4F" w:rsidP="00F27C4F">
      <w:pPr>
        <w:pStyle w:val="StarCellBioExercise-Normal"/>
      </w:pPr>
      <w:hyperlink w:anchor="_top" w:history="1">
        <w:r w:rsidRPr="005C1BE7">
          <w:rPr>
            <w:rStyle w:val="Hyperlink"/>
          </w:rPr>
          <w:t>Back to top</w:t>
        </w:r>
      </w:hyperlink>
    </w:p>
    <w:p w14:paraId="06396219" w14:textId="77777777" w:rsidR="00F27C4F" w:rsidRDefault="00F27C4F" w:rsidP="00F27C4F">
      <w:pPr>
        <w:pStyle w:val="SCB-Heading1"/>
      </w:pPr>
      <w:r>
        <w:t>3. Analyze</w:t>
      </w:r>
    </w:p>
    <w:p w14:paraId="627505E3" w14:textId="31E0CD47" w:rsidR="00F27C4F" w:rsidRDefault="00F27C4F" w:rsidP="00F27C4F">
      <w:pPr>
        <w:pStyle w:val="StarCellBioExercise-Normalnospacing"/>
      </w:pPr>
      <w:r>
        <w:t xml:space="preserve">On this page, you will view and analyze the </w:t>
      </w:r>
      <w:r w:rsidR="004D7C74">
        <w:t>microscopy</w:t>
      </w:r>
      <w:r>
        <w:t xml:space="preserve"> data for each of your samples.</w:t>
      </w:r>
    </w:p>
    <w:p w14:paraId="3E6FC722" w14:textId="4185A6D6" w:rsidR="00F27C4F" w:rsidRDefault="0071251B" w:rsidP="00F27C4F">
      <w:pPr>
        <w:pStyle w:val="SCBExerciseListBulletLevel2"/>
      </w:pPr>
      <w:r>
        <w:t xml:space="preserve">Once you click </w:t>
      </w:r>
      <w:r>
        <w:rPr>
          <w:b/>
          <w:color w:val="168359"/>
        </w:rPr>
        <w:t>LOAD</w:t>
      </w:r>
      <w:r>
        <w:t xml:space="preserve">, the first sample in the </w:t>
      </w:r>
      <w:r w:rsidRPr="001D1947">
        <w:rPr>
          <w:b/>
        </w:rPr>
        <w:t>Samples</w:t>
      </w:r>
      <w:r>
        <w:t xml:space="preserve"> window will be automatically loaded on the microscope for you. To change the sample being viewed on the microscope, s</w:t>
      </w:r>
      <w:r w:rsidR="00F27C4F">
        <w:t>elect a</w:t>
      </w:r>
      <w:r>
        <w:t>nother</w:t>
      </w:r>
      <w:r w:rsidR="00F27C4F">
        <w:t xml:space="preserve"> sample name in the </w:t>
      </w:r>
      <w:r w:rsidR="00F27C4F" w:rsidRPr="001D1947">
        <w:rPr>
          <w:b/>
        </w:rPr>
        <w:t>Samples</w:t>
      </w:r>
      <w:r w:rsidR="00F27C4F">
        <w:t xml:space="preserve"> window to view a </w:t>
      </w:r>
      <w:r w:rsidR="00275D5D">
        <w:t xml:space="preserve">sample under the microscope. </w:t>
      </w:r>
      <w:r w:rsidR="00F27C4F">
        <w:t xml:space="preserve">The displayed </w:t>
      </w:r>
      <w:r w:rsidR="00275D5D">
        <w:t>image</w:t>
      </w:r>
      <w:r w:rsidR="00F27C4F">
        <w:t xml:space="preserve"> corresponds to the currently highlighted sample.</w:t>
      </w:r>
    </w:p>
    <w:p w14:paraId="75523FEF" w14:textId="23D52CBA" w:rsidR="000E40E9" w:rsidRDefault="000E40E9" w:rsidP="00F27C4F">
      <w:pPr>
        <w:pStyle w:val="SCBExerciseListBulletLevel2"/>
      </w:pPr>
      <w:r>
        <w:t xml:space="preserve">Depending on the choices selected on the Microscopy prep page, some samples may have more than one type of microscopy analysis that was performed. Each different microscopy analysis will appear in an additional tab. </w:t>
      </w:r>
      <w:r w:rsidR="005B3641">
        <w:t>To navigate between microscopy analyses, select the appropriate tab.</w:t>
      </w:r>
    </w:p>
    <w:p w14:paraId="591D12A3" w14:textId="25395A52" w:rsidR="005B3641" w:rsidRDefault="006C5180" w:rsidP="00F27C4F">
      <w:pPr>
        <w:pStyle w:val="SCBExerciseListBulletLevel2"/>
      </w:pPr>
      <w:r>
        <w:t>To view the image, adjust the microscope controls:</w:t>
      </w:r>
    </w:p>
    <w:p w14:paraId="749C24B6" w14:textId="7F225631" w:rsidR="006C5180" w:rsidRDefault="006C5180" w:rsidP="006C5180">
      <w:pPr>
        <w:pStyle w:val="SCBExerciseListBulletLevel2"/>
        <w:numPr>
          <w:ilvl w:val="1"/>
          <w:numId w:val="3"/>
        </w:numPr>
      </w:pPr>
      <w:r w:rsidRPr="00A85160">
        <w:rPr>
          <w:i/>
        </w:rPr>
        <w:t>Navigation arrows</w:t>
      </w:r>
      <w:r w:rsidR="00A85160">
        <w:t>. To move the image around the microscope lens, click the green navigation arrows to move in the appropriate direction. Alternatively, use the arrows on the keyboard to move the image around the lens.</w:t>
      </w:r>
    </w:p>
    <w:p w14:paraId="3E0A59D9" w14:textId="3DE432B2" w:rsidR="006C5180" w:rsidRDefault="006C5180" w:rsidP="006C5180">
      <w:pPr>
        <w:pStyle w:val="SCBExerciseListBulletLevel2"/>
        <w:numPr>
          <w:ilvl w:val="1"/>
          <w:numId w:val="3"/>
        </w:numPr>
      </w:pPr>
      <w:r w:rsidRPr="00A85160">
        <w:rPr>
          <w:i/>
        </w:rPr>
        <w:t>Light on/off</w:t>
      </w:r>
      <w:r w:rsidR="00C87303" w:rsidRPr="00A85160">
        <w:rPr>
          <w:i/>
        </w:rPr>
        <w:t xml:space="preserve"> switch and brightness slider</w:t>
      </w:r>
      <w:r w:rsidR="00A85160">
        <w:t>.</w:t>
      </w:r>
      <w:r w:rsidR="00C87303">
        <w:t xml:space="preserve"> </w:t>
      </w:r>
      <w:r w:rsidR="00A85160">
        <w:t>Click on or off to turn the light on and off, respectively. Use the arrows on the brightness slider to adjust the light intensity</w:t>
      </w:r>
      <w:r w:rsidR="008C635C">
        <w:t>,</w:t>
      </w:r>
      <w:r w:rsidR="00A85160">
        <w:t xml:space="preserve"> or brightness</w:t>
      </w:r>
      <w:r w:rsidR="008C635C">
        <w:t>,</w:t>
      </w:r>
      <w:r w:rsidR="00A85160">
        <w:t xml:space="preserve"> on the microscope. </w:t>
      </w:r>
      <w:r w:rsidR="00C87303">
        <w:t xml:space="preserve">Note that </w:t>
      </w:r>
      <w:r w:rsidR="00A85160">
        <w:t xml:space="preserve">adjusting </w:t>
      </w:r>
      <w:r w:rsidR="00C87303">
        <w:t xml:space="preserve">the </w:t>
      </w:r>
      <w:r>
        <w:t>brightness only works when the light is on</w:t>
      </w:r>
      <w:r w:rsidR="00C87303">
        <w:t>.</w:t>
      </w:r>
    </w:p>
    <w:p w14:paraId="6225E462" w14:textId="5FCADE6E" w:rsidR="006C5180" w:rsidRDefault="006C5180" w:rsidP="006C5180">
      <w:pPr>
        <w:pStyle w:val="SCBExerciseListBulletLevel2"/>
        <w:numPr>
          <w:ilvl w:val="1"/>
          <w:numId w:val="3"/>
        </w:numPr>
      </w:pPr>
      <w:r w:rsidRPr="00A85160">
        <w:rPr>
          <w:i/>
        </w:rPr>
        <w:t>Laser on/off switch</w:t>
      </w:r>
      <w:r w:rsidR="00C87303">
        <w:t xml:space="preserve">. </w:t>
      </w:r>
      <w:r w:rsidR="00A85160">
        <w:t xml:space="preserve">Click on or off to turn the laser on and off, respectively. </w:t>
      </w:r>
    </w:p>
    <w:p w14:paraId="5A7CA185" w14:textId="46813430" w:rsidR="006C5180" w:rsidRDefault="006C5180" w:rsidP="006C5180">
      <w:pPr>
        <w:pStyle w:val="SCBExerciseListBulletLevel2"/>
        <w:numPr>
          <w:ilvl w:val="1"/>
          <w:numId w:val="3"/>
        </w:numPr>
      </w:pPr>
      <w:r w:rsidRPr="00A85160">
        <w:rPr>
          <w:i/>
        </w:rPr>
        <w:t>Filters</w:t>
      </w:r>
      <w:r w:rsidR="00C87303">
        <w:t xml:space="preserve">. </w:t>
      </w:r>
      <w:r w:rsidR="008F0548">
        <w:t xml:space="preserve">Select the appropriate button to change the filter on the microscope. </w:t>
      </w:r>
      <w:r w:rsidR="00C87303">
        <w:t xml:space="preserve">There are four options: red (R), green (G), blue (B), and all filters (A). </w:t>
      </w:r>
      <w:r w:rsidR="008C635C">
        <w:t>U</w:t>
      </w:r>
      <w:r w:rsidR="008F0548">
        <w:t>navailable filter options will appear in gray. Note that changing the filter will not change the image when the laser is off.</w:t>
      </w:r>
    </w:p>
    <w:p w14:paraId="01320368" w14:textId="05C59175" w:rsidR="006C5180" w:rsidRDefault="00A85160" w:rsidP="006C5180">
      <w:pPr>
        <w:pStyle w:val="SCBExerciseListBulletLevel2"/>
        <w:numPr>
          <w:ilvl w:val="1"/>
          <w:numId w:val="3"/>
        </w:numPr>
      </w:pPr>
      <w:r w:rsidRPr="00A85160">
        <w:rPr>
          <w:i/>
        </w:rPr>
        <w:t>Course and fine focus</w:t>
      </w:r>
      <w:r>
        <w:t>.</w:t>
      </w:r>
      <w:r w:rsidR="006C5180">
        <w:t xml:space="preserve"> </w:t>
      </w:r>
      <w:r w:rsidR="00C87303">
        <w:t>Use the up and down arrows to adjust the course and fine focus on the left and right, respectively.</w:t>
      </w:r>
    </w:p>
    <w:p w14:paraId="3C76E998" w14:textId="2C0257FC" w:rsidR="00F27C4F" w:rsidRPr="00A102A1" w:rsidRDefault="006C5180" w:rsidP="00C040A6">
      <w:pPr>
        <w:pStyle w:val="SCBExerciseListBulletLevel2"/>
        <w:numPr>
          <w:ilvl w:val="1"/>
          <w:numId w:val="3"/>
        </w:numPr>
        <w:rPr>
          <w:rStyle w:val="Hyperlink"/>
          <w:color w:val="404040"/>
          <w:u w:val="none"/>
        </w:rPr>
      </w:pPr>
      <w:r w:rsidRPr="00A85160">
        <w:rPr>
          <w:i/>
        </w:rPr>
        <w:t>Objective</w:t>
      </w:r>
      <w:r w:rsidR="00C87303">
        <w:t xml:space="preserve">. </w:t>
      </w:r>
      <w:r w:rsidR="00A85160">
        <w:t>Depending on the available images, select the microscope objective to use. If there are no options for changing the objective, then the current objective will be displayed.</w:t>
      </w:r>
    </w:p>
    <w:p w14:paraId="15CE9C1D" w14:textId="53841067" w:rsidR="003C0433" w:rsidRPr="003C0433" w:rsidRDefault="003C0433" w:rsidP="003C0433">
      <w:pPr>
        <w:pStyle w:val="SCB-Heading1Allcaps"/>
      </w:pPr>
      <w:r w:rsidRPr="003C0433">
        <w:t>L</w:t>
      </w:r>
      <w:r w:rsidR="002B5309">
        <w:t>ab</w:t>
      </w:r>
      <w:r w:rsidRPr="003C0433">
        <w:t xml:space="preserve"> N</w:t>
      </w:r>
      <w:r w:rsidR="002B5309">
        <w:t>otebook</w:t>
      </w:r>
    </w:p>
    <w:p w14:paraId="3247CA25" w14:textId="5ACB57C5" w:rsidR="003C0433" w:rsidRDefault="003C0433" w:rsidP="003C0433">
      <w:pPr>
        <w:pStyle w:val="SCB-Normal"/>
      </w:pPr>
      <w:r w:rsidRPr="003C0433">
        <w:t>This feature is currently unavailable in StarCellBio.</w:t>
      </w:r>
    </w:p>
    <w:p w14:paraId="6BBF49F6" w14:textId="77777777" w:rsidR="00C040A6" w:rsidRDefault="00E242A8" w:rsidP="00C040A6">
      <w:pPr>
        <w:pStyle w:val="StarCellBioExercise-Normal"/>
        <w:rPr>
          <w:rStyle w:val="Hyperlink"/>
        </w:rPr>
      </w:pPr>
      <w:hyperlink w:anchor="_top" w:history="1">
        <w:r w:rsidR="00C040A6" w:rsidRPr="005C1BE7">
          <w:rPr>
            <w:rStyle w:val="Hyperlink"/>
          </w:rPr>
          <w:t>Back to top</w:t>
        </w:r>
      </w:hyperlink>
    </w:p>
    <w:p w14:paraId="7948750C" w14:textId="77777777" w:rsidR="00C040A6" w:rsidRPr="003C0433" w:rsidRDefault="00C040A6" w:rsidP="003C0433">
      <w:pPr>
        <w:pStyle w:val="SCB-Normal"/>
      </w:pPr>
    </w:p>
    <w:sectPr w:rsidR="00C040A6" w:rsidRPr="003C0433" w:rsidSect="001E3056">
      <w:footerReference w:type="default" r:id="rId23"/>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lison Brauneis" w:date="2013-11-22T15:19:00Z" w:initials="AB">
    <w:p w14:paraId="4B8D4131" w14:textId="0889D391" w:rsidR="004D62AB" w:rsidRDefault="004D62AB">
      <w:pPr>
        <w:pStyle w:val="CommentText"/>
      </w:pPr>
      <w:r>
        <w:rPr>
          <w:rStyle w:val="CommentReference"/>
        </w:rPr>
        <w:annotationRef/>
      </w:r>
      <w:r>
        <w:t>Add in link.</w:t>
      </w:r>
    </w:p>
  </w:comment>
  <w:comment w:id="6" w:author="Alison Brauneis" w:date="2013-11-22T10:55:00Z" w:initials="AB">
    <w:p w14:paraId="6B65D954" w14:textId="28FE3AF7" w:rsidR="004D62AB" w:rsidRDefault="004D62AB">
      <w:pPr>
        <w:pStyle w:val="CommentText"/>
      </w:pPr>
      <w:r>
        <w:rPr>
          <w:rStyle w:val="CommentReference"/>
        </w:rPr>
        <w:annotationRef/>
      </w:r>
      <w:r>
        <w:t>Add link to navigation section here</w:t>
      </w:r>
    </w:p>
  </w:comment>
  <w:comment w:id="7" w:author="Alison Brauneis" w:date="2013-11-22T14:52:00Z" w:initials="AB">
    <w:p w14:paraId="463B10DF" w14:textId="68520A2E" w:rsidR="004D62AB" w:rsidRDefault="004D62AB">
      <w:pPr>
        <w:pStyle w:val="CommentText"/>
      </w:pPr>
      <w:r>
        <w:rPr>
          <w:rStyle w:val="CommentReference"/>
        </w:rPr>
        <w:annotationRef/>
      </w:r>
      <w:r>
        <w:t>Add in a link to this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D16BC" w14:textId="77777777" w:rsidR="004D62AB" w:rsidRDefault="004D62AB">
      <w:r>
        <w:separator/>
      </w:r>
    </w:p>
  </w:endnote>
  <w:endnote w:type="continuationSeparator" w:id="0">
    <w:p w14:paraId="7F1C9C5E" w14:textId="77777777" w:rsidR="004D62AB" w:rsidRDefault="004D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neva">
    <w:panose1 w:val="020B0503030404040204"/>
    <w:charset w:val="00"/>
    <w:family w:val="auto"/>
    <w:pitch w:val="variable"/>
    <w:sig w:usb0="00000007" w:usb1="00000000" w:usb2="00000000" w:usb3="00000000" w:csb0="00000093" w:csb1="00000000"/>
  </w:font>
  <w:font w:name="Courier">
    <w:panose1 w:val="02000500000000000000"/>
    <w:charset w:val="00"/>
    <w:family w:val="auto"/>
    <w:pitch w:val="variable"/>
    <w:sig w:usb0="00000003" w:usb1="00000000" w:usb2="00000000" w:usb3="00000000" w:csb0="00000001" w:csb1="00000000"/>
  </w:font>
  <w:font w:name="Source Sans Pro">
    <w:panose1 w:val="020B0503030403020204"/>
    <w:charset w:val="00"/>
    <w:family w:val="auto"/>
    <w:pitch w:val="variable"/>
    <w:sig w:usb0="20000007" w:usb1="00000001"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73108" w14:textId="77777777" w:rsidR="004D62AB" w:rsidRDefault="004D62AB" w:rsidP="00D24111">
    <w:pPr>
      <w:pStyle w:val="SCB-Footer"/>
      <w:jc w:val="right"/>
    </w:pPr>
    <w:r>
      <w:rPr>
        <w:rStyle w:val="PageNumber"/>
      </w:rPr>
      <w:fldChar w:fldCharType="begin"/>
    </w:r>
    <w:r>
      <w:rPr>
        <w:rStyle w:val="PageNumber"/>
      </w:rPr>
      <w:instrText xml:space="preserve"> PAGE </w:instrText>
    </w:r>
    <w:r>
      <w:rPr>
        <w:rStyle w:val="PageNumber"/>
      </w:rPr>
      <w:fldChar w:fldCharType="separate"/>
    </w:r>
    <w:r w:rsidR="00EA38D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7BCCB" w14:textId="77777777" w:rsidR="004D62AB" w:rsidRDefault="004D62AB">
      <w:r>
        <w:separator/>
      </w:r>
    </w:p>
  </w:footnote>
  <w:footnote w:type="continuationSeparator" w:id="0">
    <w:p w14:paraId="1F3BECC0" w14:textId="77777777" w:rsidR="004D62AB" w:rsidRDefault="004D62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DF58A8"/>
    <w:multiLevelType w:val="hybridMultilevel"/>
    <w:tmpl w:val="B914ACA4"/>
    <w:lvl w:ilvl="0" w:tplc="8A345DE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7D04E2"/>
    <w:multiLevelType w:val="hybridMultilevel"/>
    <w:tmpl w:val="DFD8187A"/>
    <w:lvl w:ilvl="0" w:tplc="765E93E6">
      <w:start w:val="1"/>
      <w:numFmt w:val="bullet"/>
      <w:lvlText w:val=""/>
      <w:lvlJc w:val="left"/>
      <w:pPr>
        <w:tabs>
          <w:tab w:val="num" w:pos="288"/>
        </w:tabs>
        <w:ind w:left="360" w:hanging="144"/>
      </w:pPr>
      <w:rPr>
        <w:rFonts w:ascii="Symbol" w:hAnsi="Symbol" w:hint="default"/>
        <w:color w:val="59595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6F6837"/>
    <w:multiLevelType w:val="hybridMultilevel"/>
    <w:tmpl w:val="777A1DEC"/>
    <w:lvl w:ilvl="0" w:tplc="1E7609C0">
      <w:start w:val="1"/>
      <w:numFmt w:val="bullet"/>
      <w:pStyle w:val="SCBExerciseListBulletLevel2"/>
      <w:lvlText w:val=""/>
      <w:lvlJc w:val="left"/>
      <w:pPr>
        <w:ind w:left="576" w:hanging="360"/>
      </w:pPr>
      <w:rPr>
        <w:rFonts w:ascii="Symbol" w:hAnsi="Symbol" w:hint="default"/>
        <w:color w:val="595959"/>
      </w:rPr>
    </w:lvl>
    <w:lvl w:ilvl="1" w:tplc="04090003">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6"/>
    <w:rsid w:val="00013553"/>
    <w:rsid w:val="00013ED6"/>
    <w:rsid w:val="00014CCE"/>
    <w:rsid w:val="000154A4"/>
    <w:rsid w:val="00020965"/>
    <w:rsid w:val="00032585"/>
    <w:rsid w:val="00053C5A"/>
    <w:rsid w:val="0006484C"/>
    <w:rsid w:val="00065BE0"/>
    <w:rsid w:val="00080AE0"/>
    <w:rsid w:val="0009117C"/>
    <w:rsid w:val="00091B65"/>
    <w:rsid w:val="000957ED"/>
    <w:rsid w:val="00096708"/>
    <w:rsid w:val="000A68A4"/>
    <w:rsid w:val="000C2A90"/>
    <w:rsid w:val="000D0E2A"/>
    <w:rsid w:val="000D3B73"/>
    <w:rsid w:val="000E050E"/>
    <w:rsid w:val="000E40E9"/>
    <w:rsid w:val="000F3849"/>
    <w:rsid w:val="00104325"/>
    <w:rsid w:val="0010669F"/>
    <w:rsid w:val="00106DA3"/>
    <w:rsid w:val="001078F4"/>
    <w:rsid w:val="001122FD"/>
    <w:rsid w:val="00116200"/>
    <w:rsid w:val="001315A0"/>
    <w:rsid w:val="0013441A"/>
    <w:rsid w:val="00144C0E"/>
    <w:rsid w:val="00151480"/>
    <w:rsid w:val="00162CDE"/>
    <w:rsid w:val="00175540"/>
    <w:rsid w:val="001823C0"/>
    <w:rsid w:val="00182574"/>
    <w:rsid w:val="00184643"/>
    <w:rsid w:val="001958F9"/>
    <w:rsid w:val="001A2FFB"/>
    <w:rsid w:val="001B228E"/>
    <w:rsid w:val="001C308E"/>
    <w:rsid w:val="001D1947"/>
    <w:rsid w:val="001D7FBE"/>
    <w:rsid w:val="001E17BA"/>
    <w:rsid w:val="001E3056"/>
    <w:rsid w:val="0020405D"/>
    <w:rsid w:val="002119F6"/>
    <w:rsid w:val="00213887"/>
    <w:rsid w:val="00222537"/>
    <w:rsid w:val="00225091"/>
    <w:rsid w:val="00225BC9"/>
    <w:rsid w:val="00244700"/>
    <w:rsid w:val="002464ED"/>
    <w:rsid w:val="00257C94"/>
    <w:rsid w:val="002638CE"/>
    <w:rsid w:val="00275D5D"/>
    <w:rsid w:val="00293375"/>
    <w:rsid w:val="002A239C"/>
    <w:rsid w:val="002A471D"/>
    <w:rsid w:val="002A6FF4"/>
    <w:rsid w:val="002B3D21"/>
    <w:rsid w:val="002B4944"/>
    <w:rsid w:val="002B5309"/>
    <w:rsid w:val="002C152B"/>
    <w:rsid w:val="002D28FA"/>
    <w:rsid w:val="002E0FCD"/>
    <w:rsid w:val="002E1F44"/>
    <w:rsid w:val="002E6340"/>
    <w:rsid w:val="002E77EF"/>
    <w:rsid w:val="0030440C"/>
    <w:rsid w:val="003072A4"/>
    <w:rsid w:val="00313A05"/>
    <w:rsid w:val="00330BE3"/>
    <w:rsid w:val="00334C30"/>
    <w:rsid w:val="00342717"/>
    <w:rsid w:val="00360EEC"/>
    <w:rsid w:val="003614E6"/>
    <w:rsid w:val="00362AC0"/>
    <w:rsid w:val="00364C5B"/>
    <w:rsid w:val="00372029"/>
    <w:rsid w:val="00372954"/>
    <w:rsid w:val="00382CA8"/>
    <w:rsid w:val="003912A0"/>
    <w:rsid w:val="003A4FC5"/>
    <w:rsid w:val="003B24C9"/>
    <w:rsid w:val="003C0433"/>
    <w:rsid w:val="003C5903"/>
    <w:rsid w:val="003C75AB"/>
    <w:rsid w:val="003C75FF"/>
    <w:rsid w:val="003D03A8"/>
    <w:rsid w:val="003E2DD1"/>
    <w:rsid w:val="003F77A9"/>
    <w:rsid w:val="003F78CF"/>
    <w:rsid w:val="00424964"/>
    <w:rsid w:val="0043527C"/>
    <w:rsid w:val="00451CF6"/>
    <w:rsid w:val="0046119A"/>
    <w:rsid w:val="0046295D"/>
    <w:rsid w:val="00463792"/>
    <w:rsid w:val="00472477"/>
    <w:rsid w:val="0049102A"/>
    <w:rsid w:val="004A33CF"/>
    <w:rsid w:val="004A704F"/>
    <w:rsid w:val="004A7550"/>
    <w:rsid w:val="004B169D"/>
    <w:rsid w:val="004B502E"/>
    <w:rsid w:val="004B7AAC"/>
    <w:rsid w:val="004C0198"/>
    <w:rsid w:val="004C0627"/>
    <w:rsid w:val="004C3EE7"/>
    <w:rsid w:val="004D3EC4"/>
    <w:rsid w:val="004D62AB"/>
    <w:rsid w:val="004D7192"/>
    <w:rsid w:val="004D7C74"/>
    <w:rsid w:val="004E3211"/>
    <w:rsid w:val="004E7397"/>
    <w:rsid w:val="004F0093"/>
    <w:rsid w:val="004F0719"/>
    <w:rsid w:val="004F3F1E"/>
    <w:rsid w:val="00500302"/>
    <w:rsid w:val="005058FA"/>
    <w:rsid w:val="005075A2"/>
    <w:rsid w:val="005105F7"/>
    <w:rsid w:val="00512853"/>
    <w:rsid w:val="0052390C"/>
    <w:rsid w:val="00545D10"/>
    <w:rsid w:val="00545FE1"/>
    <w:rsid w:val="00550E88"/>
    <w:rsid w:val="0055112C"/>
    <w:rsid w:val="005710E5"/>
    <w:rsid w:val="005831FF"/>
    <w:rsid w:val="0059087F"/>
    <w:rsid w:val="00592EA3"/>
    <w:rsid w:val="00594263"/>
    <w:rsid w:val="005B0E9E"/>
    <w:rsid w:val="005B3641"/>
    <w:rsid w:val="005B36CA"/>
    <w:rsid w:val="005D682A"/>
    <w:rsid w:val="005E17B0"/>
    <w:rsid w:val="005E6A4B"/>
    <w:rsid w:val="005F17EF"/>
    <w:rsid w:val="005F27F8"/>
    <w:rsid w:val="00601BE6"/>
    <w:rsid w:val="006037AD"/>
    <w:rsid w:val="00604341"/>
    <w:rsid w:val="00615F9D"/>
    <w:rsid w:val="006229C8"/>
    <w:rsid w:val="0062408E"/>
    <w:rsid w:val="00641E72"/>
    <w:rsid w:val="0065281B"/>
    <w:rsid w:val="00654C4E"/>
    <w:rsid w:val="00670A13"/>
    <w:rsid w:val="00676447"/>
    <w:rsid w:val="0069087C"/>
    <w:rsid w:val="00693B2D"/>
    <w:rsid w:val="006A5807"/>
    <w:rsid w:val="006C202C"/>
    <w:rsid w:val="006C432F"/>
    <w:rsid w:val="006C5180"/>
    <w:rsid w:val="006D2EB0"/>
    <w:rsid w:val="006D4AD8"/>
    <w:rsid w:val="006E3112"/>
    <w:rsid w:val="006E5FF9"/>
    <w:rsid w:val="006E7497"/>
    <w:rsid w:val="006F4559"/>
    <w:rsid w:val="006F6D14"/>
    <w:rsid w:val="00700851"/>
    <w:rsid w:val="00701EF0"/>
    <w:rsid w:val="00710DF6"/>
    <w:rsid w:val="0071251B"/>
    <w:rsid w:val="00717BA5"/>
    <w:rsid w:val="0072269C"/>
    <w:rsid w:val="00734EF5"/>
    <w:rsid w:val="00740D4D"/>
    <w:rsid w:val="00777BDE"/>
    <w:rsid w:val="0078124E"/>
    <w:rsid w:val="00782222"/>
    <w:rsid w:val="0078257B"/>
    <w:rsid w:val="007831FE"/>
    <w:rsid w:val="007B4950"/>
    <w:rsid w:val="007B498D"/>
    <w:rsid w:val="007C0685"/>
    <w:rsid w:val="007D2BD0"/>
    <w:rsid w:val="007E47FE"/>
    <w:rsid w:val="007F7B6C"/>
    <w:rsid w:val="00800096"/>
    <w:rsid w:val="00802C69"/>
    <w:rsid w:val="00814B44"/>
    <w:rsid w:val="00815941"/>
    <w:rsid w:val="008250CD"/>
    <w:rsid w:val="00832C83"/>
    <w:rsid w:val="00850A83"/>
    <w:rsid w:val="00863CA8"/>
    <w:rsid w:val="00867C2E"/>
    <w:rsid w:val="0088058B"/>
    <w:rsid w:val="008A3B8A"/>
    <w:rsid w:val="008C314C"/>
    <w:rsid w:val="008C635C"/>
    <w:rsid w:val="008D52B8"/>
    <w:rsid w:val="008E08C1"/>
    <w:rsid w:val="008F0548"/>
    <w:rsid w:val="008F2EDE"/>
    <w:rsid w:val="00904CEF"/>
    <w:rsid w:val="00914386"/>
    <w:rsid w:val="009228CF"/>
    <w:rsid w:val="009264FC"/>
    <w:rsid w:val="009307AC"/>
    <w:rsid w:val="009415BE"/>
    <w:rsid w:val="00941BFA"/>
    <w:rsid w:val="009428FA"/>
    <w:rsid w:val="00973118"/>
    <w:rsid w:val="00995511"/>
    <w:rsid w:val="00996FEE"/>
    <w:rsid w:val="009A249B"/>
    <w:rsid w:val="009A75D1"/>
    <w:rsid w:val="009B0EE6"/>
    <w:rsid w:val="009B204E"/>
    <w:rsid w:val="009B4BC0"/>
    <w:rsid w:val="009C5217"/>
    <w:rsid w:val="009E2FCF"/>
    <w:rsid w:val="009E3B53"/>
    <w:rsid w:val="009F1E5E"/>
    <w:rsid w:val="009F38B2"/>
    <w:rsid w:val="009F7860"/>
    <w:rsid w:val="00A102A1"/>
    <w:rsid w:val="00A111B0"/>
    <w:rsid w:val="00A12164"/>
    <w:rsid w:val="00A13078"/>
    <w:rsid w:val="00A144E6"/>
    <w:rsid w:val="00A60CBF"/>
    <w:rsid w:val="00A621A5"/>
    <w:rsid w:val="00A70479"/>
    <w:rsid w:val="00A8456D"/>
    <w:rsid w:val="00A85160"/>
    <w:rsid w:val="00A9004A"/>
    <w:rsid w:val="00A90E58"/>
    <w:rsid w:val="00A953A5"/>
    <w:rsid w:val="00AA399E"/>
    <w:rsid w:val="00AB0AD1"/>
    <w:rsid w:val="00AB1A67"/>
    <w:rsid w:val="00AB2EF1"/>
    <w:rsid w:val="00AD01BC"/>
    <w:rsid w:val="00AD21B8"/>
    <w:rsid w:val="00AD2A58"/>
    <w:rsid w:val="00AE2ACA"/>
    <w:rsid w:val="00AE3EF1"/>
    <w:rsid w:val="00B0000E"/>
    <w:rsid w:val="00B03B1A"/>
    <w:rsid w:val="00B14144"/>
    <w:rsid w:val="00B24C4C"/>
    <w:rsid w:val="00B3148A"/>
    <w:rsid w:val="00B34957"/>
    <w:rsid w:val="00B35014"/>
    <w:rsid w:val="00B6197B"/>
    <w:rsid w:val="00B672B0"/>
    <w:rsid w:val="00B71FCB"/>
    <w:rsid w:val="00B9004B"/>
    <w:rsid w:val="00BA3C1A"/>
    <w:rsid w:val="00BA4C7A"/>
    <w:rsid w:val="00BB21DA"/>
    <w:rsid w:val="00BC3C54"/>
    <w:rsid w:val="00BD19E7"/>
    <w:rsid w:val="00BE20DC"/>
    <w:rsid w:val="00BE60C6"/>
    <w:rsid w:val="00BE6923"/>
    <w:rsid w:val="00BF184E"/>
    <w:rsid w:val="00C006A2"/>
    <w:rsid w:val="00C02C15"/>
    <w:rsid w:val="00C040A6"/>
    <w:rsid w:val="00C0476A"/>
    <w:rsid w:val="00C15EF6"/>
    <w:rsid w:val="00C16379"/>
    <w:rsid w:val="00C22966"/>
    <w:rsid w:val="00C23251"/>
    <w:rsid w:val="00C25DB8"/>
    <w:rsid w:val="00C27018"/>
    <w:rsid w:val="00C3096E"/>
    <w:rsid w:val="00C344DD"/>
    <w:rsid w:val="00C42B4C"/>
    <w:rsid w:val="00C44A1B"/>
    <w:rsid w:val="00C5632E"/>
    <w:rsid w:val="00C625DE"/>
    <w:rsid w:val="00C6668F"/>
    <w:rsid w:val="00C87303"/>
    <w:rsid w:val="00CA5507"/>
    <w:rsid w:val="00CB1C81"/>
    <w:rsid w:val="00CC41EC"/>
    <w:rsid w:val="00CC533D"/>
    <w:rsid w:val="00CD173F"/>
    <w:rsid w:val="00CE030E"/>
    <w:rsid w:val="00D20B41"/>
    <w:rsid w:val="00D24111"/>
    <w:rsid w:val="00D363E3"/>
    <w:rsid w:val="00D40FFD"/>
    <w:rsid w:val="00D42793"/>
    <w:rsid w:val="00D47108"/>
    <w:rsid w:val="00D579F7"/>
    <w:rsid w:val="00D61889"/>
    <w:rsid w:val="00D62712"/>
    <w:rsid w:val="00D7218A"/>
    <w:rsid w:val="00D73C82"/>
    <w:rsid w:val="00D75DDA"/>
    <w:rsid w:val="00D903FD"/>
    <w:rsid w:val="00D93595"/>
    <w:rsid w:val="00DA7AB2"/>
    <w:rsid w:val="00DB2C4D"/>
    <w:rsid w:val="00DB3E02"/>
    <w:rsid w:val="00DB46D9"/>
    <w:rsid w:val="00DB54AA"/>
    <w:rsid w:val="00DB63BA"/>
    <w:rsid w:val="00DD1081"/>
    <w:rsid w:val="00DD298A"/>
    <w:rsid w:val="00DE0396"/>
    <w:rsid w:val="00DE4F96"/>
    <w:rsid w:val="00E03341"/>
    <w:rsid w:val="00E07DB1"/>
    <w:rsid w:val="00E23573"/>
    <w:rsid w:val="00E242A8"/>
    <w:rsid w:val="00E245AE"/>
    <w:rsid w:val="00E34CDC"/>
    <w:rsid w:val="00E35A97"/>
    <w:rsid w:val="00E46C50"/>
    <w:rsid w:val="00E55762"/>
    <w:rsid w:val="00E7500F"/>
    <w:rsid w:val="00E80C64"/>
    <w:rsid w:val="00E8201D"/>
    <w:rsid w:val="00E861D6"/>
    <w:rsid w:val="00E92C46"/>
    <w:rsid w:val="00E97DB1"/>
    <w:rsid w:val="00EA00AF"/>
    <w:rsid w:val="00EA2F14"/>
    <w:rsid w:val="00EA38D0"/>
    <w:rsid w:val="00EB5886"/>
    <w:rsid w:val="00EC4DCF"/>
    <w:rsid w:val="00EE1B83"/>
    <w:rsid w:val="00EE60DE"/>
    <w:rsid w:val="00EF2682"/>
    <w:rsid w:val="00F02109"/>
    <w:rsid w:val="00F03362"/>
    <w:rsid w:val="00F23162"/>
    <w:rsid w:val="00F24D13"/>
    <w:rsid w:val="00F27C4F"/>
    <w:rsid w:val="00F4112E"/>
    <w:rsid w:val="00F4474E"/>
    <w:rsid w:val="00F66724"/>
    <w:rsid w:val="00F67831"/>
    <w:rsid w:val="00F77254"/>
    <w:rsid w:val="00F93AF6"/>
    <w:rsid w:val="00F96646"/>
    <w:rsid w:val="00FB11F0"/>
    <w:rsid w:val="00FC7BE9"/>
    <w:rsid w:val="00FD347B"/>
    <w:rsid w:val="00FE3BA6"/>
    <w:rsid w:val="00FE4913"/>
    <w:rsid w:val="00FE7CC6"/>
    <w:rsid w:val="00FF7F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D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056"/>
    <w:rPr>
      <w:rFonts w:ascii="Times" w:eastAsia="Times" w:hAnsi="Times" w:cs="Times New Roman"/>
    </w:rPr>
  </w:style>
  <w:style w:type="paragraph" w:styleId="Heading1">
    <w:name w:val="heading 1"/>
    <w:basedOn w:val="Normal"/>
    <w:next w:val="Normal"/>
    <w:link w:val="Heading1Char"/>
    <w:uiPriority w:val="9"/>
    <w:qFormat/>
    <w:rsid w:val="001E30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BulletLevel2grey">
    <w:name w:val="Exercise - List Bullet Level 2 grey"/>
    <w:basedOn w:val="Normal"/>
    <w:autoRedefine/>
    <w:qFormat/>
    <w:rsid w:val="001E3056"/>
    <w:pPr>
      <w:numPr>
        <w:numId w:val="2"/>
      </w:numPr>
      <w:spacing w:after="180"/>
      <w:contextualSpacing/>
    </w:pPr>
    <w:rPr>
      <w:rFonts w:ascii="Geneva" w:eastAsia="Times New Roman" w:hAnsi="Geneva" w:cs="Courier"/>
      <w:color w:val="404040"/>
      <w:sz w:val="18"/>
    </w:rPr>
  </w:style>
  <w:style w:type="paragraph" w:customStyle="1" w:styleId="Exercise-NormalItalicsnospacing">
    <w:name w:val="Exercise - Normal Italics no spacing"/>
    <w:basedOn w:val="Normal"/>
    <w:autoRedefine/>
    <w:qFormat/>
    <w:rsid w:val="001E3056"/>
    <w:rPr>
      <w:rFonts w:ascii="Geneva" w:hAnsi="Geneva"/>
      <w:i/>
      <w:sz w:val="18"/>
    </w:rPr>
  </w:style>
  <w:style w:type="paragraph" w:customStyle="1" w:styleId="StarCellBioExercise-ListBulletLevel2grey">
    <w:name w:val="StarCellBio Exercise-List Bullet Level 2 grey"/>
    <w:basedOn w:val="Exercise-ListBulletLevel2grey"/>
    <w:qFormat/>
    <w:rsid w:val="001E3056"/>
    <w:rPr>
      <w:rFonts w:ascii="Source Sans Pro" w:hAnsi="Source Sans Pro"/>
      <w:color w:val="58585A"/>
      <w:sz w:val="24"/>
    </w:rPr>
  </w:style>
  <w:style w:type="paragraph" w:customStyle="1" w:styleId="StarCellBioExercise-Normalnospacing">
    <w:name w:val="StarCellBio Exercise- Normal no spacing"/>
    <w:basedOn w:val="Normal"/>
    <w:qFormat/>
    <w:rsid w:val="00B0000E"/>
    <w:rPr>
      <w:rFonts w:ascii="Source Sans Pro" w:hAnsi="Source Sans Pro"/>
    </w:rPr>
  </w:style>
  <w:style w:type="paragraph" w:customStyle="1" w:styleId="StarCellBioExercise-Heading1">
    <w:name w:val="StarCellBio Exercise - Heading 1"/>
    <w:basedOn w:val="Normal"/>
    <w:qFormat/>
    <w:rsid w:val="001E3056"/>
    <w:pPr>
      <w:keepNext/>
      <w:spacing w:before="240" w:after="240"/>
      <w:outlineLvl w:val="0"/>
    </w:pPr>
    <w:rPr>
      <w:rFonts w:ascii="Source Sans Pro" w:eastAsia="Times New Roman" w:hAnsi="Source Sans Pro"/>
      <w:b/>
      <w:bCs/>
      <w:kern w:val="32"/>
      <w:sz w:val="36"/>
      <w:szCs w:val="32"/>
    </w:rPr>
  </w:style>
  <w:style w:type="paragraph" w:customStyle="1" w:styleId="StarCellBioExercise-Normal">
    <w:name w:val="StarCellBio Exercise - Normal"/>
    <w:basedOn w:val="Normal"/>
    <w:qFormat/>
    <w:rsid w:val="00B0000E"/>
    <w:pPr>
      <w:spacing w:after="180"/>
    </w:pPr>
    <w:rPr>
      <w:rFonts w:ascii="Source Sans Pro" w:hAnsi="Source Sans Pro"/>
    </w:rPr>
  </w:style>
  <w:style w:type="paragraph" w:customStyle="1" w:styleId="SCBTOCHeading">
    <w:name w:val="SCB TOC Heading"/>
    <w:basedOn w:val="TOCHeading"/>
    <w:qFormat/>
    <w:rsid w:val="001E3056"/>
    <w:pPr>
      <w:spacing w:line="276" w:lineRule="auto"/>
    </w:pPr>
    <w:rPr>
      <w:rFonts w:ascii="Source Sans Pro" w:hAnsi="Source Sans Pro"/>
      <w:color w:val="auto"/>
      <w:sz w:val="36"/>
      <w:szCs w:val="36"/>
    </w:rPr>
  </w:style>
  <w:style w:type="paragraph" w:customStyle="1" w:styleId="SCBTOC1">
    <w:name w:val="SCB TOC1"/>
    <w:basedOn w:val="TOC1"/>
    <w:qFormat/>
    <w:rsid w:val="005075A2"/>
    <w:rPr>
      <w:rFonts w:ascii="Source Sans Pro" w:hAnsi="Source Sans Pro"/>
      <w:b w:val="0"/>
      <w:color w:val="3366FF"/>
      <w:sz w:val="28"/>
      <w:szCs w:val="22"/>
      <w:u w:val="single"/>
    </w:rPr>
  </w:style>
  <w:style w:type="paragraph" w:customStyle="1" w:styleId="SCBTOC2">
    <w:name w:val="SCB TOC2"/>
    <w:basedOn w:val="TOC2"/>
    <w:qFormat/>
    <w:rsid w:val="005075A2"/>
    <w:pPr>
      <w:ind w:left="360"/>
    </w:pPr>
    <w:rPr>
      <w:rFonts w:ascii="Source Sans Pro" w:hAnsi="Source Sans Pro"/>
      <w:color w:val="3366FF"/>
      <w:u w:val="single"/>
    </w:rPr>
  </w:style>
  <w:style w:type="character" w:styleId="Hyperlink">
    <w:name w:val="Hyperlink"/>
    <w:basedOn w:val="DefaultParagraphFont"/>
    <w:uiPriority w:val="99"/>
    <w:unhideWhenUsed/>
    <w:rsid w:val="001E3056"/>
    <w:rPr>
      <w:color w:val="0000FF" w:themeColor="hyperlink"/>
      <w:u w:val="single"/>
    </w:rPr>
  </w:style>
  <w:style w:type="character" w:styleId="PageNumber">
    <w:name w:val="page number"/>
    <w:basedOn w:val="DefaultParagraphFont"/>
    <w:rsid w:val="001E3056"/>
  </w:style>
  <w:style w:type="paragraph" w:customStyle="1" w:styleId="SCB-Normal">
    <w:name w:val="SCB - Normal"/>
    <w:basedOn w:val="Normal"/>
    <w:qFormat/>
    <w:rsid w:val="001E3056"/>
    <w:pPr>
      <w:spacing w:after="180"/>
    </w:pPr>
    <w:rPr>
      <w:rFonts w:ascii="Source Sans Pro" w:hAnsi="Source Sans Pro"/>
    </w:rPr>
  </w:style>
  <w:style w:type="paragraph" w:customStyle="1" w:styleId="SCB-Footer">
    <w:name w:val="SCB - Footer"/>
    <w:basedOn w:val="Normal"/>
    <w:qFormat/>
    <w:rsid w:val="001E3056"/>
    <w:rPr>
      <w:rFonts w:ascii="Source Sans Pro" w:hAnsi="Source Sans Pro"/>
      <w:sz w:val="20"/>
    </w:rPr>
  </w:style>
  <w:style w:type="paragraph" w:customStyle="1" w:styleId="SCB-Heading1">
    <w:name w:val="SCB - Heading 1"/>
    <w:basedOn w:val="Normal"/>
    <w:qFormat/>
    <w:rsid w:val="001E3056"/>
    <w:pPr>
      <w:keepNext/>
      <w:spacing w:before="240" w:after="240"/>
      <w:outlineLvl w:val="0"/>
    </w:pPr>
    <w:rPr>
      <w:rFonts w:ascii="Source Sans Pro" w:eastAsia="Times New Roman" w:hAnsi="Source Sans Pro"/>
      <w:b/>
      <w:bCs/>
      <w:kern w:val="32"/>
      <w:sz w:val="36"/>
      <w:szCs w:val="32"/>
    </w:rPr>
  </w:style>
  <w:style w:type="paragraph" w:customStyle="1" w:styleId="SCB-Heading1Allcaps">
    <w:name w:val="SCB - Heading 1 All caps"/>
    <w:basedOn w:val="SCB-Heading1"/>
    <w:qFormat/>
    <w:rsid w:val="001E3056"/>
    <w:rPr>
      <w:caps/>
      <w:szCs w:val="36"/>
    </w:rPr>
  </w:style>
  <w:style w:type="character" w:customStyle="1" w:styleId="Heading1Char">
    <w:name w:val="Heading 1 Char"/>
    <w:basedOn w:val="DefaultParagraphFont"/>
    <w:link w:val="Heading1"/>
    <w:uiPriority w:val="9"/>
    <w:rsid w:val="001E305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1E3056"/>
    <w:pPr>
      <w:outlineLvl w:val="9"/>
    </w:pPr>
  </w:style>
  <w:style w:type="paragraph" w:styleId="TOC1">
    <w:name w:val="toc 1"/>
    <w:basedOn w:val="Normal"/>
    <w:next w:val="Normal"/>
    <w:autoRedefine/>
    <w:uiPriority w:val="39"/>
    <w:unhideWhenUsed/>
    <w:rsid w:val="001E3056"/>
    <w:pPr>
      <w:spacing w:before="120"/>
    </w:pPr>
    <w:rPr>
      <w:rFonts w:asciiTheme="majorHAnsi" w:hAnsiTheme="majorHAnsi"/>
      <w:b/>
      <w:color w:val="548DD4"/>
    </w:rPr>
  </w:style>
  <w:style w:type="paragraph" w:styleId="TOC2">
    <w:name w:val="toc 2"/>
    <w:basedOn w:val="Normal"/>
    <w:next w:val="Normal"/>
    <w:autoRedefine/>
    <w:uiPriority w:val="39"/>
    <w:unhideWhenUsed/>
    <w:rsid w:val="001E3056"/>
    <w:rPr>
      <w:rFonts w:asciiTheme="minorHAnsi" w:hAnsiTheme="minorHAnsi"/>
      <w:sz w:val="22"/>
      <w:szCs w:val="22"/>
    </w:rPr>
  </w:style>
  <w:style w:type="paragraph" w:styleId="BalloonText">
    <w:name w:val="Balloon Text"/>
    <w:basedOn w:val="Normal"/>
    <w:link w:val="BalloonTextChar"/>
    <w:uiPriority w:val="99"/>
    <w:semiHidden/>
    <w:unhideWhenUsed/>
    <w:rsid w:val="001E30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056"/>
    <w:rPr>
      <w:rFonts w:ascii="Lucida Grande" w:eastAsia="Times" w:hAnsi="Lucida Grande" w:cs="Lucida Grande"/>
      <w:sz w:val="18"/>
      <w:szCs w:val="18"/>
    </w:rPr>
  </w:style>
  <w:style w:type="character" w:styleId="CommentReference">
    <w:name w:val="annotation reference"/>
    <w:basedOn w:val="DefaultParagraphFont"/>
    <w:uiPriority w:val="99"/>
    <w:semiHidden/>
    <w:unhideWhenUsed/>
    <w:rsid w:val="005831FF"/>
    <w:rPr>
      <w:sz w:val="18"/>
      <w:szCs w:val="18"/>
    </w:rPr>
  </w:style>
  <w:style w:type="paragraph" w:styleId="CommentText">
    <w:name w:val="annotation text"/>
    <w:basedOn w:val="Normal"/>
    <w:link w:val="CommentTextChar"/>
    <w:uiPriority w:val="99"/>
    <w:semiHidden/>
    <w:unhideWhenUsed/>
    <w:rsid w:val="005831FF"/>
  </w:style>
  <w:style w:type="character" w:customStyle="1" w:styleId="CommentTextChar">
    <w:name w:val="Comment Text Char"/>
    <w:basedOn w:val="DefaultParagraphFont"/>
    <w:link w:val="CommentText"/>
    <w:uiPriority w:val="99"/>
    <w:semiHidden/>
    <w:rsid w:val="005831FF"/>
    <w:rPr>
      <w:rFonts w:ascii="Times" w:eastAsia="Times" w:hAnsi="Times" w:cs="Times New Roman"/>
    </w:rPr>
  </w:style>
  <w:style w:type="paragraph" w:styleId="CommentSubject">
    <w:name w:val="annotation subject"/>
    <w:basedOn w:val="CommentText"/>
    <w:next w:val="CommentText"/>
    <w:link w:val="CommentSubjectChar"/>
    <w:uiPriority w:val="99"/>
    <w:semiHidden/>
    <w:unhideWhenUsed/>
    <w:rsid w:val="005831FF"/>
    <w:rPr>
      <w:b/>
      <w:bCs/>
      <w:sz w:val="20"/>
      <w:szCs w:val="20"/>
    </w:rPr>
  </w:style>
  <w:style w:type="character" w:customStyle="1" w:styleId="CommentSubjectChar">
    <w:name w:val="Comment Subject Char"/>
    <w:basedOn w:val="CommentTextChar"/>
    <w:link w:val="CommentSubject"/>
    <w:uiPriority w:val="99"/>
    <w:semiHidden/>
    <w:rsid w:val="005831FF"/>
    <w:rPr>
      <w:rFonts w:ascii="Times" w:eastAsia="Times" w:hAnsi="Times" w:cs="Times New Roman"/>
      <w:b/>
      <w:bCs/>
      <w:sz w:val="20"/>
      <w:szCs w:val="20"/>
    </w:rPr>
  </w:style>
  <w:style w:type="paragraph" w:customStyle="1" w:styleId="Style1">
    <w:name w:val="Style1"/>
    <w:basedOn w:val="Exercise-ListBulletLevel2grey"/>
    <w:qFormat/>
    <w:rsid w:val="00E97DB1"/>
    <w:pPr>
      <w:numPr>
        <w:numId w:val="3"/>
      </w:numPr>
    </w:pPr>
    <w:rPr>
      <w:rFonts w:ascii="Source Sans Pro" w:hAnsi="Source Sans Pro"/>
    </w:rPr>
  </w:style>
  <w:style w:type="paragraph" w:customStyle="1" w:styleId="Style10">
    <w:name w:val="Style1"/>
    <w:basedOn w:val="Exercise-ListBulletLevel2grey"/>
    <w:next w:val="Style1"/>
    <w:qFormat/>
    <w:rsid w:val="00E97DB1"/>
    <w:pPr>
      <w:numPr>
        <w:numId w:val="3"/>
      </w:numPr>
    </w:pPr>
  </w:style>
  <w:style w:type="paragraph" w:customStyle="1" w:styleId="SCBExerciseListBulletLevel2">
    <w:name w:val="SCB Exercise List Bullet Level 2"/>
    <w:basedOn w:val="Exercise-ListBulletLevel2grey"/>
    <w:qFormat/>
    <w:rsid w:val="00E97DB1"/>
    <w:pPr>
      <w:numPr>
        <w:numId w:val="3"/>
      </w:numPr>
    </w:pPr>
    <w:rPr>
      <w:rFonts w:ascii="Source Sans Pro" w:hAnsi="Source Sans Pro"/>
      <w:sz w:val="24"/>
    </w:rPr>
  </w:style>
  <w:style w:type="paragraph" w:customStyle="1" w:styleId="SCBExerciseListBulletLevel2nospacing">
    <w:name w:val="SCB Exercise List Bullet Level 2 no spacing"/>
    <w:basedOn w:val="SCBExerciseListBulletLevel2"/>
    <w:qFormat/>
    <w:rsid w:val="00E97DB1"/>
    <w:pPr>
      <w:spacing w:after="0"/>
    </w:pPr>
  </w:style>
  <w:style w:type="character" w:styleId="FollowedHyperlink">
    <w:name w:val="FollowedHyperlink"/>
    <w:basedOn w:val="DefaultParagraphFont"/>
    <w:uiPriority w:val="99"/>
    <w:semiHidden/>
    <w:unhideWhenUsed/>
    <w:rsid w:val="00D579F7"/>
    <w:rPr>
      <w:color w:val="800080" w:themeColor="followedHyperlink"/>
      <w:u w:val="single"/>
    </w:rPr>
  </w:style>
  <w:style w:type="paragraph" w:styleId="TOC3">
    <w:name w:val="toc 3"/>
    <w:basedOn w:val="Normal"/>
    <w:next w:val="Normal"/>
    <w:autoRedefine/>
    <w:uiPriority w:val="39"/>
    <w:unhideWhenUsed/>
    <w:rsid w:val="00080AE0"/>
    <w:pPr>
      <w:ind w:left="240"/>
    </w:pPr>
    <w:rPr>
      <w:rFonts w:asciiTheme="minorHAnsi" w:hAnsiTheme="minorHAnsi"/>
      <w:i/>
      <w:sz w:val="22"/>
      <w:szCs w:val="22"/>
    </w:rPr>
  </w:style>
  <w:style w:type="paragraph" w:styleId="TOC4">
    <w:name w:val="toc 4"/>
    <w:basedOn w:val="Normal"/>
    <w:next w:val="Normal"/>
    <w:autoRedefine/>
    <w:uiPriority w:val="39"/>
    <w:unhideWhenUsed/>
    <w:rsid w:val="00080AE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080AE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080AE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080AE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080AE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080AE0"/>
    <w:pPr>
      <w:pBdr>
        <w:between w:val="double" w:sz="6" w:space="0" w:color="auto"/>
      </w:pBdr>
      <w:ind w:left="168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056"/>
    <w:rPr>
      <w:rFonts w:ascii="Times" w:eastAsia="Times" w:hAnsi="Times" w:cs="Times New Roman"/>
    </w:rPr>
  </w:style>
  <w:style w:type="paragraph" w:styleId="Heading1">
    <w:name w:val="heading 1"/>
    <w:basedOn w:val="Normal"/>
    <w:next w:val="Normal"/>
    <w:link w:val="Heading1Char"/>
    <w:uiPriority w:val="9"/>
    <w:qFormat/>
    <w:rsid w:val="001E30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BulletLevel2grey">
    <w:name w:val="Exercise - List Bullet Level 2 grey"/>
    <w:basedOn w:val="Normal"/>
    <w:autoRedefine/>
    <w:qFormat/>
    <w:rsid w:val="001E3056"/>
    <w:pPr>
      <w:numPr>
        <w:numId w:val="2"/>
      </w:numPr>
      <w:spacing w:after="180"/>
      <w:contextualSpacing/>
    </w:pPr>
    <w:rPr>
      <w:rFonts w:ascii="Geneva" w:eastAsia="Times New Roman" w:hAnsi="Geneva" w:cs="Courier"/>
      <w:color w:val="404040"/>
      <w:sz w:val="18"/>
    </w:rPr>
  </w:style>
  <w:style w:type="paragraph" w:customStyle="1" w:styleId="Exercise-NormalItalicsnospacing">
    <w:name w:val="Exercise - Normal Italics no spacing"/>
    <w:basedOn w:val="Normal"/>
    <w:autoRedefine/>
    <w:qFormat/>
    <w:rsid w:val="001E3056"/>
    <w:rPr>
      <w:rFonts w:ascii="Geneva" w:hAnsi="Geneva"/>
      <w:i/>
      <w:sz w:val="18"/>
    </w:rPr>
  </w:style>
  <w:style w:type="paragraph" w:customStyle="1" w:styleId="StarCellBioExercise-ListBulletLevel2grey">
    <w:name w:val="StarCellBio Exercise-List Bullet Level 2 grey"/>
    <w:basedOn w:val="Exercise-ListBulletLevel2grey"/>
    <w:qFormat/>
    <w:rsid w:val="001E3056"/>
    <w:rPr>
      <w:rFonts w:ascii="Source Sans Pro" w:hAnsi="Source Sans Pro"/>
      <w:color w:val="58585A"/>
      <w:sz w:val="24"/>
    </w:rPr>
  </w:style>
  <w:style w:type="paragraph" w:customStyle="1" w:styleId="StarCellBioExercise-Normalnospacing">
    <w:name w:val="StarCellBio Exercise- Normal no spacing"/>
    <w:basedOn w:val="Normal"/>
    <w:qFormat/>
    <w:rsid w:val="00B0000E"/>
    <w:rPr>
      <w:rFonts w:ascii="Source Sans Pro" w:hAnsi="Source Sans Pro"/>
    </w:rPr>
  </w:style>
  <w:style w:type="paragraph" w:customStyle="1" w:styleId="StarCellBioExercise-Heading1">
    <w:name w:val="StarCellBio Exercise - Heading 1"/>
    <w:basedOn w:val="Normal"/>
    <w:qFormat/>
    <w:rsid w:val="001E3056"/>
    <w:pPr>
      <w:keepNext/>
      <w:spacing w:before="240" w:after="240"/>
      <w:outlineLvl w:val="0"/>
    </w:pPr>
    <w:rPr>
      <w:rFonts w:ascii="Source Sans Pro" w:eastAsia="Times New Roman" w:hAnsi="Source Sans Pro"/>
      <w:b/>
      <w:bCs/>
      <w:kern w:val="32"/>
      <w:sz w:val="36"/>
      <w:szCs w:val="32"/>
    </w:rPr>
  </w:style>
  <w:style w:type="paragraph" w:customStyle="1" w:styleId="StarCellBioExercise-Normal">
    <w:name w:val="StarCellBio Exercise - Normal"/>
    <w:basedOn w:val="Normal"/>
    <w:qFormat/>
    <w:rsid w:val="00B0000E"/>
    <w:pPr>
      <w:spacing w:after="180"/>
    </w:pPr>
    <w:rPr>
      <w:rFonts w:ascii="Source Sans Pro" w:hAnsi="Source Sans Pro"/>
    </w:rPr>
  </w:style>
  <w:style w:type="paragraph" w:customStyle="1" w:styleId="SCBTOCHeading">
    <w:name w:val="SCB TOC Heading"/>
    <w:basedOn w:val="TOCHeading"/>
    <w:qFormat/>
    <w:rsid w:val="001E3056"/>
    <w:pPr>
      <w:spacing w:line="276" w:lineRule="auto"/>
    </w:pPr>
    <w:rPr>
      <w:rFonts w:ascii="Source Sans Pro" w:hAnsi="Source Sans Pro"/>
      <w:color w:val="auto"/>
      <w:sz w:val="36"/>
      <w:szCs w:val="36"/>
    </w:rPr>
  </w:style>
  <w:style w:type="paragraph" w:customStyle="1" w:styleId="SCBTOC1">
    <w:name w:val="SCB TOC1"/>
    <w:basedOn w:val="TOC1"/>
    <w:qFormat/>
    <w:rsid w:val="005075A2"/>
    <w:rPr>
      <w:rFonts w:ascii="Source Sans Pro" w:hAnsi="Source Sans Pro"/>
      <w:b w:val="0"/>
      <w:color w:val="3366FF"/>
      <w:sz w:val="28"/>
      <w:szCs w:val="22"/>
      <w:u w:val="single"/>
    </w:rPr>
  </w:style>
  <w:style w:type="paragraph" w:customStyle="1" w:styleId="SCBTOC2">
    <w:name w:val="SCB TOC2"/>
    <w:basedOn w:val="TOC2"/>
    <w:qFormat/>
    <w:rsid w:val="005075A2"/>
    <w:pPr>
      <w:ind w:left="360"/>
    </w:pPr>
    <w:rPr>
      <w:rFonts w:ascii="Source Sans Pro" w:hAnsi="Source Sans Pro"/>
      <w:color w:val="3366FF"/>
      <w:u w:val="single"/>
    </w:rPr>
  </w:style>
  <w:style w:type="character" w:styleId="Hyperlink">
    <w:name w:val="Hyperlink"/>
    <w:basedOn w:val="DefaultParagraphFont"/>
    <w:uiPriority w:val="99"/>
    <w:unhideWhenUsed/>
    <w:rsid w:val="001E3056"/>
    <w:rPr>
      <w:color w:val="0000FF" w:themeColor="hyperlink"/>
      <w:u w:val="single"/>
    </w:rPr>
  </w:style>
  <w:style w:type="character" w:styleId="PageNumber">
    <w:name w:val="page number"/>
    <w:basedOn w:val="DefaultParagraphFont"/>
    <w:rsid w:val="001E3056"/>
  </w:style>
  <w:style w:type="paragraph" w:customStyle="1" w:styleId="SCB-Normal">
    <w:name w:val="SCB - Normal"/>
    <w:basedOn w:val="Normal"/>
    <w:qFormat/>
    <w:rsid w:val="001E3056"/>
    <w:pPr>
      <w:spacing w:after="180"/>
    </w:pPr>
    <w:rPr>
      <w:rFonts w:ascii="Source Sans Pro" w:hAnsi="Source Sans Pro"/>
    </w:rPr>
  </w:style>
  <w:style w:type="paragraph" w:customStyle="1" w:styleId="SCB-Footer">
    <w:name w:val="SCB - Footer"/>
    <w:basedOn w:val="Normal"/>
    <w:qFormat/>
    <w:rsid w:val="001E3056"/>
    <w:rPr>
      <w:rFonts w:ascii="Source Sans Pro" w:hAnsi="Source Sans Pro"/>
      <w:sz w:val="20"/>
    </w:rPr>
  </w:style>
  <w:style w:type="paragraph" w:customStyle="1" w:styleId="SCB-Heading1">
    <w:name w:val="SCB - Heading 1"/>
    <w:basedOn w:val="Normal"/>
    <w:qFormat/>
    <w:rsid w:val="001E3056"/>
    <w:pPr>
      <w:keepNext/>
      <w:spacing w:before="240" w:after="240"/>
      <w:outlineLvl w:val="0"/>
    </w:pPr>
    <w:rPr>
      <w:rFonts w:ascii="Source Sans Pro" w:eastAsia="Times New Roman" w:hAnsi="Source Sans Pro"/>
      <w:b/>
      <w:bCs/>
      <w:kern w:val="32"/>
      <w:sz w:val="36"/>
      <w:szCs w:val="32"/>
    </w:rPr>
  </w:style>
  <w:style w:type="paragraph" w:customStyle="1" w:styleId="SCB-Heading1Allcaps">
    <w:name w:val="SCB - Heading 1 All caps"/>
    <w:basedOn w:val="SCB-Heading1"/>
    <w:qFormat/>
    <w:rsid w:val="001E3056"/>
    <w:rPr>
      <w:caps/>
      <w:szCs w:val="36"/>
    </w:rPr>
  </w:style>
  <w:style w:type="character" w:customStyle="1" w:styleId="Heading1Char">
    <w:name w:val="Heading 1 Char"/>
    <w:basedOn w:val="DefaultParagraphFont"/>
    <w:link w:val="Heading1"/>
    <w:uiPriority w:val="9"/>
    <w:rsid w:val="001E305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1E3056"/>
    <w:pPr>
      <w:outlineLvl w:val="9"/>
    </w:pPr>
  </w:style>
  <w:style w:type="paragraph" w:styleId="TOC1">
    <w:name w:val="toc 1"/>
    <w:basedOn w:val="Normal"/>
    <w:next w:val="Normal"/>
    <w:autoRedefine/>
    <w:uiPriority w:val="39"/>
    <w:unhideWhenUsed/>
    <w:rsid w:val="001E3056"/>
    <w:pPr>
      <w:spacing w:before="120"/>
    </w:pPr>
    <w:rPr>
      <w:rFonts w:asciiTheme="majorHAnsi" w:hAnsiTheme="majorHAnsi"/>
      <w:b/>
      <w:color w:val="548DD4"/>
    </w:rPr>
  </w:style>
  <w:style w:type="paragraph" w:styleId="TOC2">
    <w:name w:val="toc 2"/>
    <w:basedOn w:val="Normal"/>
    <w:next w:val="Normal"/>
    <w:autoRedefine/>
    <w:uiPriority w:val="39"/>
    <w:unhideWhenUsed/>
    <w:rsid w:val="001E3056"/>
    <w:rPr>
      <w:rFonts w:asciiTheme="minorHAnsi" w:hAnsiTheme="minorHAnsi"/>
      <w:sz w:val="22"/>
      <w:szCs w:val="22"/>
    </w:rPr>
  </w:style>
  <w:style w:type="paragraph" w:styleId="BalloonText">
    <w:name w:val="Balloon Text"/>
    <w:basedOn w:val="Normal"/>
    <w:link w:val="BalloonTextChar"/>
    <w:uiPriority w:val="99"/>
    <w:semiHidden/>
    <w:unhideWhenUsed/>
    <w:rsid w:val="001E30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056"/>
    <w:rPr>
      <w:rFonts w:ascii="Lucida Grande" w:eastAsia="Times" w:hAnsi="Lucida Grande" w:cs="Lucida Grande"/>
      <w:sz w:val="18"/>
      <w:szCs w:val="18"/>
    </w:rPr>
  </w:style>
  <w:style w:type="character" w:styleId="CommentReference">
    <w:name w:val="annotation reference"/>
    <w:basedOn w:val="DefaultParagraphFont"/>
    <w:uiPriority w:val="99"/>
    <w:semiHidden/>
    <w:unhideWhenUsed/>
    <w:rsid w:val="005831FF"/>
    <w:rPr>
      <w:sz w:val="18"/>
      <w:szCs w:val="18"/>
    </w:rPr>
  </w:style>
  <w:style w:type="paragraph" w:styleId="CommentText">
    <w:name w:val="annotation text"/>
    <w:basedOn w:val="Normal"/>
    <w:link w:val="CommentTextChar"/>
    <w:uiPriority w:val="99"/>
    <w:semiHidden/>
    <w:unhideWhenUsed/>
    <w:rsid w:val="005831FF"/>
  </w:style>
  <w:style w:type="character" w:customStyle="1" w:styleId="CommentTextChar">
    <w:name w:val="Comment Text Char"/>
    <w:basedOn w:val="DefaultParagraphFont"/>
    <w:link w:val="CommentText"/>
    <w:uiPriority w:val="99"/>
    <w:semiHidden/>
    <w:rsid w:val="005831FF"/>
    <w:rPr>
      <w:rFonts w:ascii="Times" w:eastAsia="Times" w:hAnsi="Times" w:cs="Times New Roman"/>
    </w:rPr>
  </w:style>
  <w:style w:type="paragraph" w:styleId="CommentSubject">
    <w:name w:val="annotation subject"/>
    <w:basedOn w:val="CommentText"/>
    <w:next w:val="CommentText"/>
    <w:link w:val="CommentSubjectChar"/>
    <w:uiPriority w:val="99"/>
    <w:semiHidden/>
    <w:unhideWhenUsed/>
    <w:rsid w:val="005831FF"/>
    <w:rPr>
      <w:b/>
      <w:bCs/>
      <w:sz w:val="20"/>
      <w:szCs w:val="20"/>
    </w:rPr>
  </w:style>
  <w:style w:type="character" w:customStyle="1" w:styleId="CommentSubjectChar">
    <w:name w:val="Comment Subject Char"/>
    <w:basedOn w:val="CommentTextChar"/>
    <w:link w:val="CommentSubject"/>
    <w:uiPriority w:val="99"/>
    <w:semiHidden/>
    <w:rsid w:val="005831FF"/>
    <w:rPr>
      <w:rFonts w:ascii="Times" w:eastAsia="Times" w:hAnsi="Times" w:cs="Times New Roman"/>
      <w:b/>
      <w:bCs/>
      <w:sz w:val="20"/>
      <w:szCs w:val="20"/>
    </w:rPr>
  </w:style>
  <w:style w:type="paragraph" w:customStyle="1" w:styleId="Style1">
    <w:name w:val="Style1"/>
    <w:basedOn w:val="Exercise-ListBulletLevel2grey"/>
    <w:qFormat/>
    <w:rsid w:val="00E97DB1"/>
    <w:pPr>
      <w:numPr>
        <w:numId w:val="3"/>
      </w:numPr>
    </w:pPr>
    <w:rPr>
      <w:rFonts w:ascii="Source Sans Pro" w:hAnsi="Source Sans Pro"/>
    </w:rPr>
  </w:style>
  <w:style w:type="paragraph" w:customStyle="1" w:styleId="Style10">
    <w:name w:val="Style1"/>
    <w:basedOn w:val="Exercise-ListBulletLevel2grey"/>
    <w:next w:val="Style1"/>
    <w:qFormat/>
    <w:rsid w:val="00E97DB1"/>
    <w:pPr>
      <w:numPr>
        <w:numId w:val="3"/>
      </w:numPr>
    </w:pPr>
  </w:style>
  <w:style w:type="paragraph" w:customStyle="1" w:styleId="SCBExerciseListBulletLevel2">
    <w:name w:val="SCB Exercise List Bullet Level 2"/>
    <w:basedOn w:val="Exercise-ListBulletLevel2grey"/>
    <w:qFormat/>
    <w:rsid w:val="00E97DB1"/>
    <w:pPr>
      <w:numPr>
        <w:numId w:val="3"/>
      </w:numPr>
    </w:pPr>
    <w:rPr>
      <w:rFonts w:ascii="Source Sans Pro" w:hAnsi="Source Sans Pro"/>
      <w:sz w:val="24"/>
    </w:rPr>
  </w:style>
  <w:style w:type="paragraph" w:customStyle="1" w:styleId="SCBExerciseListBulletLevel2nospacing">
    <w:name w:val="SCB Exercise List Bullet Level 2 no spacing"/>
    <w:basedOn w:val="SCBExerciseListBulletLevel2"/>
    <w:qFormat/>
    <w:rsid w:val="00E97DB1"/>
    <w:pPr>
      <w:spacing w:after="0"/>
    </w:pPr>
  </w:style>
  <w:style w:type="character" w:styleId="FollowedHyperlink">
    <w:name w:val="FollowedHyperlink"/>
    <w:basedOn w:val="DefaultParagraphFont"/>
    <w:uiPriority w:val="99"/>
    <w:semiHidden/>
    <w:unhideWhenUsed/>
    <w:rsid w:val="00D579F7"/>
    <w:rPr>
      <w:color w:val="800080" w:themeColor="followedHyperlink"/>
      <w:u w:val="single"/>
    </w:rPr>
  </w:style>
  <w:style w:type="paragraph" w:styleId="TOC3">
    <w:name w:val="toc 3"/>
    <w:basedOn w:val="Normal"/>
    <w:next w:val="Normal"/>
    <w:autoRedefine/>
    <w:uiPriority w:val="39"/>
    <w:unhideWhenUsed/>
    <w:rsid w:val="00080AE0"/>
    <w:pPr>
      <w:ind w:left="240"/>
    </w:pPr>
    <w:rPr>
      <w:rFonts w:asciiTheme="minorHAnsi" w:hAnsiTheme="minorHAnsi"/>
      <w:i/>
      <w:sz w:val="22"/>
      <w:szCs w:val="22"/>
    </w:rPr>
  </w:style>
  <w:style w:type="paragraph" w:styleId="TOC4">
    <w:name w:val="toc 4"/>
    <w:basedOn w:val="Normal"/>
    <w:next w:val="Normal"/>
    <w:autoRedefine/>
    <w:uiPriority w:val="39"/>
    <w:unhideWhenUsed/>
    <w:rsid w:val="00080AE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080AE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080AE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080AE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080AE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080AE0"/>
    <w:pPr>
      <w:pBdr>
        <w:between w:val="double" w:sz="6" w:space="0" w:color="auto"/>
      </w:pBdr>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omments" Target="comments.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1A4FD-B30D-DC4E-9BAC-186A5BE48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4245</Words>
  <Characters>24203</Characters>
  <Application>Microsoft Macintosh Word</Application>
  <DocSecurity>0</DocSecurity>
  <Lines>201</Lines>
  <Paragraphs>56</Paragraphs>
  <ScaleCrop>false</ScaleCrop>
  <Company>MIT</Company>
  <LinksUpToDate>false</LinksUpToDate>
  <CharactersWithSpaces>28392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Brauneis</dc:creator>
  <cp:keywords/>
  <dc:description/>
  <cp:lastModifiedBy>Alison Brauneis</cp:lastModifiedBy>
  <cp:revision>45</cp:revision>
  <dcterms:created xsi:type="dcterms:W3CDTF">2014-02-24T17:40:00Z</dcterms:created>
  <dcterms:modified xsi:type="dcterms:W3CDTF">2014-02-25T15:52:00Z</dcterms:modified>
</cp:coreProperties>
</file>